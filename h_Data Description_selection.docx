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00609" w14:textId="77777777" w:rsidR="00852490" w:rsidRDefault="00852490" w:rsidP="00852490">
      <w:r>
        <w:t># Data Description</w:t>
      </w:r>
    </w:p>
    <w:p w14:paraId="4B945977" w14:textId="77777777" w:rsidR="00852490" w:rsidRDefault="00852490" w:rsidP="00852490">
      <w:r>
        <w:t>We can find the **all** information about specific attributes in this file.</w:t>
      </w:r>
    </w:p>
    <w:p w14:paraId="15390E0A" w14:textId="77777777" w:rsidR="00852490" w:rsidRDefault="00852490" w:rsidP="00852490"/>
    <w:p w14:paraId="48DC4703" w14:textId="77777777" w:rsidR="00852490" w:rsidRDefault="00852490" w:rsidP="00852490">
      <w:r>
        <w:t>### Table **flights**</w:t>
      </w:r>
    </w:p>
    <w:p w14:paraId="459D0C77" w14:textId="77777777" w:rsidR="00852490" w:rsidRDefault="00852490" w:rsidP="00852490"/>
    <w:p w14:paraId="34F40AEC" w14:textId="77777777" w:rsidR="00852490" w:rsidRDefault="00852490" w:rsidP="00852490">
      <w:r>
        <w:t>Variables:</w:t>
      </w:r>
    </w:p>
    <w:p w14:paraId="1153C379" w14:textId="77777777" w:rsidR="00852490" w:rsidRDefault="00852490" w:rsidP="00852490"/>
    <w:p w14:paraId="557EB439" w14:textId="691F408D" w:rsidR="00852490" w:rsidRDefault="00852490" w:rsidP="00852490">
      <w:r>
        <w:t xml:space="preserve">- </w:t>
      </w:r>
      <w:r w:rsidRPr="000E16B7">
        <w:rPr>
          <w:highlight w:val="green"/>
          <w:rPrChange w:id="0" w:author="ziyiryan hao" w:date="2021-08-20T18:24:00Z">
            <w:rPr/>
          </w:rPrChange>
        </w:rPr>
        <w:t>**</w:t>
      </w:r>
      <w:proofErr w:type="spellStart"/>
      <w:r w:rsidRPr="000E16B7">
        <w:rPr>
          <w:highlight w:val="green"/>
          <w:rPrChange w:id="1" w:author="ziyiryan hao" w:date="2021-08-20T18:24:00Z">
            <w:rPr/>
          </w:rPrChange>
        </w:rPr>
        <w:t>fl_date</w:t>
      </w:r>
      <w:proofErr w:type="spellEnd"/>
      <w:r w:rsidRPr="000E16B7">
        <w:rPr>
          <w:highlight w:val="green"/>
          <w:rPrChange w:id="2" w:author="ziyiryan hao" w:date="2021-08-20T18:24:00Z">
            <w:rPr/>
          </w:rPrChange>
        </w:rPr>
        <w:t>**:</w:t>
      </w:r>
      <w:r>
        <w:t xml:space="preserve"> Flight Date (</w:t>
      </w:r>
      <w:proofErr w:type="spellStart"/>
      <w:r>
        <w:t>yyyy</w:t>
      </w:r>
      <w:proofErr w:type="spellEnd"/>
      <w:r>
        <w:t>-mm-</w:t>
      </w:r>
      <w:commentRangeStart w:id="3"/>
      <w:commentRangeStart w:id="4"/>
      <w:commentRangeStart w:id="5"/>
      <w:commentRangeStart w:id="6"/>
      <w:r>
        <w:t>dd</w:t>
      </w:r>
      <w:commentRangeEnd w:id="3"/>
      <w:r w:rsidR="00572DAD">
        <w:rPr>
          <w:rStyle w:val="a3"/>
        </w:rPr>
        <w:commentReference w:id="3"/>
      </w:r>
      <w:commentRangeEnd w:id="4"/>
      <w:r w:rsidR="00572DAD">
        <w:rPr>
          <w:rStyle w:val="a3"/>
        </w:rPr>
        <w:commentReference w:id="4"/>
      </w:r>
      <w:commentRangeEnd w:id="5"/>
      <w:r w:rsidR="00572DAD">
        <w:rPr>
          <w:rStyle w:val="a3"/>
        </w:rPr>
        <w:commentReference w:id="5"/>
      </w:r>
      <w:commentRangeEnd w:id="6"/>
      <w:r w:rsidR="00572DAD">
        <w:rPr>
          <w:rStyle w:val="a3"/>
        </w:rPr>
        <w:commentReference w:id="6"/>
      </w:r>
      <w:r>
        <w:t>)</w:t>
      </w:r>
      <w:r w:rsidR="00572DAD">
        <w:t xml:space="preserve"> </w:t>
      </w:r>
      <w:ins w:id="7" w:author="ziyiryan hao" w:date="2021-08-20T14:48:00Z">
        <w:r w:rsidR="00572DAD">
          <w:t>Do we nee</w:t>
        </w:r>
      </w:ins>
      <w:ins w:id="8" w:author="ziyiryan hao" w:date="2021-08-20T14:49:00Z">
        <w:r w:rsidR="00572DAD">
          <w:t xml:space="preserve">d to change to </w:t>
        </w:r>
        <w:proofErr w:type="spellStart"/>
        <w:r w:rsidR="00572DAD">
          <w:t>yyyy</w:t>
        </w:r>
        <w:proofErr w:type="spellEnd"/>
        <w:r w:rsidR="00572DAD">
          <w:t>, day of week, holiday</w:t>
        </w:r>
      </w:ins>
    </w:p>
    <w:p w14:paraId="78D4E28B" w14:textId="77777777" w:rsidR="00852490" w:rsidRDefault="00852490" w:rsidP="00852490">
      <w:r>
        <w:t>- **</w:t>
      </w:r>
      <w:proofErr w:type="spellStart"/>
      <w:r>
        <w:t>mkt_unique_carrier</w:t>
      </w:r>
      <w:proofErr w:type="spellEnd"/>
      <w:r>
        <w:t>**: Unique Marketing Carrier Code. When the same code has been used by multiple carriers, a numeric suffix is used for earlier users, for example, PA, PA(1), PA(2). Use this field for analysis across a range of years.</w:t>
      </w:r>
    </w:p>
    <w:p w14:paraId="1A03E7A8" w14:textId="77777777" w:rsidR="00852490" w:rsidRDefault="00852490" w:rsidP="00852490">
      <w:r>
        <w:t>- **</w:t>
      </w:r>
      <w:proofErr w:type="spellStart"/>
      <w:r>
        <w:t>branded_code_share</w:t>
      </w:r>
      <w:proofErr w:type="spellEnd"/>
      <w:r>
        <w:t>**: Reporting Carrier Operated or Branded Code Share Partners</w:t>
      </w:r>
    </w:p>
    <w:p w14:paraId="22DAE6EF" w14:textId="77777777" w:rsidR="00852490" w:rsidRDefault="00852490" w:rsidP="00852490">
      <w:r>
        <w:t>- **</w:t>
      </w:r>
      <w:proofErr w:type="spellStart"/>
      <w:r>
        <w:t>mkt_carrier</w:t>
      </w:r>
      <w:proofErr w:type="spellEnd"/>
      <w:r>
        <w:t>**: Code assigned by IATA and commonly used to identify a carrier. As the same code may have been assigned to different carriers over time, the code is not always unique. For analysis, use the Unique Carrier Code.</w:t>
      </w:r>
    </w:p>
    <w:p w14:paraId="42DA1C91" w14:textId="77777777" w:rsidR="00852490" w:rsidRDefault="00852490" w:rsidP="00852490">
      <w:r>
        <w:t>- **</w:t>
      </w:r>
      <w:proofErr w:type="spellStart"/>
      <w:r>
        <w:t>mkt_carrier_fl_num</w:t>
      </w:r>
      <w:proofErr w:type="spellEnd"/>
      <w:r>
        <w:t>**: Flight Number</w:t>
      </w:r>
    </w:p>
    <w:p w14:paraId="4486B3ED" w14:textId="77777777" w:rsidR="00852490" w:rsidRDefault="00852490" w:rsidP="00852490">
      <w:r>
        <w:t xml:space="preserve">- </w:t>
      </w:r>
      <w:r w:rsidRPr="000E16B7">
        <w:rPr>
          <w:highlight w:val="green"/>
          <w:rPrChange w:id="9" w:author="ziyiryan hao" w:date="2021-08-20T18:24:00Z">
            <w:rPr/>
          </w:rPrChange>
        </w:rPr>
        <w:t>**</w:t>
      </w:r>
      <w:proofErr w:type="spellStart"/>
      <w:r w:rsidRPr="000E16B7">
        <w:rPr>
          <w:highlight w:val="green"/>
          <w:rPrChange w:id="10" w:author="ziyiryan hao" w:date="2021-08-20T18:24:00Z">
            <w:rPr/>
          </w:rPrChange>
        </w:rPr>
        <w:t>op_unique_carrier</w:t>
      </w:r>
      <w:proofErr w:type="spellEnd"/>
      <w:r w:rsidRPr="000E16B7">
        <w:rPr>
          <w:highlight w:val="green"/>
          <w:rPrChange w:id="11" w:author="ziyiryan hao" w:date="2021-08-20T18:24:00Z">
            <w:rPr/>
          </w:rPrChange>
        </w:rPr>
        <w:t>**:</w:t>
      </w:r>
      <w:r>
        <w:t xml:space="preserve"> Unique Scheduled Operating Carrier Code. When the same code has been used by multiple carriers, a numeric suffix is used for earlier </w:t>
      </w:r>
      <w:proofErr w:type="spellStart"/>
      <w:r>
        <w:t>users,for</w:t>
      </w:r>
      <w:proofErr w:type="spellEnd"/>
      <w:r>
        <w:t xml:space="preserve"> example, PA, PA(1), PA(2). Use this field for analysis across a range of years.</w:t>
      </w:r>
    </w:p>
    <w:p w14:paraId="7EB16F59" w14:textId="77777777" w:rsidR="00852490" w:rsidRDefault="00852490" w:rsidP="00852490">
      <w:r>
        <w:t xml:space="preserve">- </w:t>
      </w:r>
      <w:r w:rsidRPr="000E16B7">
        <w:rPr>
          <w:highlight w:val="green"/>
          <w:rPrChange w:id="12" w:author="ziyiryan hao" w:date="2021-08-20T18:24:00Z">
            <w:rPr/>
          </w:rPrChange>
        </w:rPr>
        <w:t>**</w:t>
      </w:r>
      <w:proofErr w:type="spellStart"/>
      <w:r w:rsidRPr="000E16B7">
        <w:rPr>
          <w:highlight w:val="green"/>
          <w:rPrChange w:id="13" w:author="ziyiryan hao" w:date="2021-08-20T18:24:00Z">
            <w:rPr/>
          </w:rPrChange>
        </w:rPr>
        <w:t>tail_num</w:t>
      </w:r>
      <w:proofErr w:type="spellEnd"/>
      <w:r w:rsidRPr="000E16B7">
        <w:rPr>
          <w:highlight w:val="green"/>
          <w:rPrChange w:id="14" w:author="ziyiryan hao" w:date="2021-08-20T18:24:00Z">
            <w:rPr/>
          </w:rPrChange>
        </w:rPr>
        <w:t>**:</w:t>
      </w:r>
      <w:r>
        <w:t xml:space="preserve"> Tail Number</w:t>
      </w:r>
    </w:p>
    <w:p w14:paraId="7809AAE1" w14:textId="77777777" w:rsidR="00852490" w:rsidRDefault="00852490" w:rsidP="00852490">
      <w:r>
        <w:t xml:space="preserve">- </w:t>
      </w:r>
      <w:r w:rsidRPr="000E16B7">
        <w:rPr>
          <w:highlight w:val="green"/>
          <w:rPrChange w:id="15" w:author="ziyiryan hao" w:date="2021-08-20T18:24:00Z">
            <w:rPr/>
          </w:rPrChange>
        </w:rPr>
        <w:t>**</w:t>
      </w:r>
      <w:proofErr w:type="spellStart"/>
      <w:r w:rsidRPr="000E16B7">
        <w:rPr>
          <w:highlight w:val="green"/>
          <w:rPrChange w:id="16" w:author="ziyiryan hao" w:date="2021-08-20T18:24:00Z">
            <w:rPr/>
          </w:rPrChange>
        </w:rPr>
        <w:t>op_carrier_fl_num</w:t>
      </w:r>
      <w:proofErr w:type="spellEnd"/>
      <w:r w:rsidRPr="000E16B7">
        <w:rPr>
          <w:highlight w:val="green"/>
          <w:rPrChange w:id="17" w:author="ziyiryan hao" w:date="2021-08-20T18:24:00Z">
            <w:rPr/>
          </w:rPrChange>
        </w:rPr>
        <w:t>**:</w:t>
      </w:r>
      <w:r>
        <w:t xml:space="preserve"> Flight Number</w:t>
      </w:r>
    </w:p>
    <w:p w14:paraId="25ED7C31" w14:textId="77777777" w:rsidR="00852490" w:rsidRDefault="00852490" w:rsidP="00852490">
      <w:r>
        <w:t xml:space="preserve">- </w:t>
      </w:r>
      <w:r w:rsidRPr="000E16B7">
        <w:rPr>
          <w:highlight w:val="green"/>
          <w:rPrChange w:id="18" w:author="ziyiryan hao" w:date="2021-08-20T18:24:00Z">
            <w:rPr/>
          </w:rPrChange>
        </w:rPr>
        <w:t>**</w:t>
      </w:r>
      <w:proofErr w:type="spellStart"/>
      <w:r w:rsidRPr="000E16B7">
        <w:rPr>
          <w:highlight w:val="green"/>
          <w:rPrChange w:id="19" w:author="ziyiryan hao" w:date="2021-08-20T18:24:00Z">
            <w:rPr/>
          </w:rPrChange>
        </w:rPr>
        <w:t>origin_airport_id</w:t>
      </w:r>
      <w:proofErr w:type="spellEnd"/>
      <w:r w:rsidRPr="000E16B7">
        <w:rPr>
          <w:highlight w:val="green"/>
          <w:rPrChange w:id="20" w:author="ziyiryan hao" w:date="2021-08-20T18:24:00Z">
            <w:rPr/>
          </w:rPrChange>
        </w:rPr>
        <w:t>**:</w:t>
      </w:r>
      <w:r>
        <w:t xml:space="preserve"> Origin Airport, Airport ID. An identification number assigned by US DOT to identify a unique airport. Use this field for airport analysis across a range of years because an airport can change its airport code and airport codes can be reused.</w:t>
      </w:r>
    </w:p>
    <w:p w14:paraId="22C2206B" w14:textId="77777777" w:rsidR="00852490" w:rsidRDefault="00852490" w:rsidP="00852490">
      <w:r>
        <w:t>- **origin**: Origin Airport</w:t>
      </w:r>
    </w:p>
    <w:p w14:paraId="0C6280B1" w14:textId="77777777" w:rsidR="00852490" w:rsidRDefault="00852490" w:rsidP="00852490">
      <w:r>
        <w:t>- **</w:t>
      </w:r>
      <w:proofErr w:type="spellStart"/>
      <w:r>
        <w:t>origin_city_name</w:t>
      </w:r>
      <w:proofErr w:type="spellEnd"/>
      <w:r>
        <w:t>**: Origin Airport, City Name</w:t>
      </w:r>
    </w:p>
    <w:p w14:paraId="39EFB548" w14:textId="77777777" w:rsidR="00852490" w:rsidRDefault="00852490" w:rsidP="00852490">
      <w:r>
        <w:t xml:space="preserve">- </w:t>
      </w:r>
      <w:r w:rsidRPr="000E16B7">
        <w:rPr>
          <w:highlight w:val="green"/>
          <w:rPrChange w:id="21" w:author="ziyiryan hao" w:date="2021-08-20T18:24:00Z">
            <w:rPr/>
          </w:rPrChange>
        </w:rPr>
        <w:t>**</w:t>
      </w:r>
      <w:proofErr w:type="spellStart"/>
      <w:r w:rsidRPr="000E16B7">
        <w:rPr>
          <w:highlight w:val="green"/>
          <w:rPrChange w:id="22" w:author="ziyiryan hao" w:date="2021-08-20T18:24:00Z">
            <w:rPr/>
          </w:rPrChange>
        </w:rPr>
        <w:t>dest_airport_id</w:t>
      </w:r>
      <w:proofErr w:type="spellEnd"/>
      <w:r w:rsidRPr="000E16B7">
        <w:rPr>
          <w:highlight w:val="green"/>
          <w:rPrChange w:id="23" w:author="ziyiryan hao" w:date="2021-08-20T18:24:00Z">
            <w:rPr/>
          </w:rPrChange>
        </w:rPr>
        <w:t>**:</w:t>
      </w:r>
      <w:r>
        <w:t xml:space="preserve"> Destination Airport, Airport ID. An identification number assigned by US DOT to identify a unique airport. Use this field for airport analysis across a range of years because an airport can change its airport code and airport codes can be reused.</w:t>
      </w:r>
    </w:p>
    <w:p w14:paraId="3C0A60BA" w14:textId="77777777" w:rsidR="00852490" w:rsidRDefault="00852490" w:rsidP="00852490">
      <w:r>
        <w:t>- **</w:t>
      </w:r>
      <w:proofErr w:type="spellStart"/>
      <w:r>
        <w:t>dest</w:t>
      </w:r>
      <w:proofErr w:type="spellEnd"/>
      <w:r>
        <w:t>**: Destination Airport</w:t>
      </w:r>
    </w:p>
    <w:p w14:paraId="752D83AD" w14:textId="77777777" w:rsidR="00852490" w:rsidRDefault="00852490" w:rsidP="00852490">
      <w:r>
        <w:t>- **</w:t>
      </w:r>
      <w:proofErr w:type="spellStart"/>
      <w:r>
        <w:t>dest_city_name</w:t>
      </w:r>
      <w:proofErr w:type="spellEnd"/>
      <w:r>
        <w:t>**: Destination Airport, City Name</w:t>
      </w:r>
    </w:p>
    <w:p w14:paraId="6E218852" w14:textId="77777777" w:rsidR="00852490" w:rsidRDefault="00852490" w:rsidP="00852490">
      <w:r>
        <w:t xml:space="preserve">- </w:t>
      </w:r>
      <w:r w:rsidRPr="000E16B7">
        <w:rPr>
          <w:highlight w:val="green"/>
          <w:rPrChange w:id="24" w:author="ziyiryan hao" w:date="2021-08-20T18:25:00Z">
            <w:rPr/>
          </w:rPrChange>
        </w:rPr>
        <w:t>**</w:t>
      </w:r>
      <w:proofErr w:type="spellStart"/>
      <w:r w:rsidRPr="000E16B7">
        <w:rPr>
          <w:highlight w:val="green"/>
          <w:rPrChange w:id="25" w:author="ziyiryan hao" w:date="2021-08-20T18:25:00Z">
            <w:rPr/>
          </w:rPrChange>
        </w:rPr>
        <w:t>crs_dep_time</w:t>
      </w:r>
      <w:proofErr w:type="spellEnd"/>
      <w:r w:rsidRPr="000E16B7">
        <w:rPr>
          <w:highlight w:val="green"/>
          <w:rPrChange w:id="26" w:author="ziyiryan hao" w:date="2021-08-20T18:25:00Z">
            <w:rPr/>
          </w:rPrChange>
        </w:rPr>
        <w:t>**:</w:t>
      </w:r>
      <w:r>
        <w:t xml:space="preserve"> CRS Departure Time (local time: </w:t>
      </w:r>
      <w:proofErr w:type="spellStart"/>
      <w:r>
        <w:t>hhmm</w:t>
      </w:r>
      <w:proofErr w:type="spellEnd"/>
      <w:r>
        <w:t>)</w:t>
      </w:r>
    </w:p>
    <w:p w14:paraId="17779107" w14:textId="77777777" w:rsidR="00852490" w:rsidRDefault="00852490" w:rsidP="00852490">
      <w:r>
        <w:t>- **</w:t>
      </w:r>
      <w:proofErr w:type="spellStart"/>
      <w:r>
        <w:t>dep_time</w:t>
      </w:r>
      <w:proofErr w:type="spellEnd"/>
      <w:r>
        <w:t xml:space="preserve">**: Actual Departure Time (local time: </w:t>
      </w:r>
      <w:proofErr w:type="spellStart"/>
      <w:r>
        <w:t>hhmm</w:t>
      </w:r>
      <w:proofErr w:type="spellEnd"/>
      <w:r>
        <w:t>)</w:t>
      </w:r>
    </w:p>
    <w:p w14:paraId="610367EC" w14:textId="77777777" w:rsidR="00852490" w:rsidRDefault="00852490" w:rsidP="00852490">
      <w:r w:rsidRPr="009F4F11">
        <w:rPr>
          <w:highlight w:val="green"/>
          <w:rPrChange w:id="27" w:author="ziyiryan hao" w:date="2021-08-20T18:31:00Z">
            <w:rPr/>
          </w:rPrChange>
        </w:rPr>
        <w:t>- **</w:t>
      </w:r>
      <w:proofErr w:type="spellStart"/>
      <w:r w:rsidRPr="009F4F11">
        <w:rPr>
          <w:highlight w:val="green"/>
          <w:rPrChange w:id="28" w:author="ziyiryan hao" w:date="2021-08-20T18:31:00Z">
            <w:rPr/>
          </w:rPrChange>
        </w:rPr>
        <w:t>dep_delay</w:t>
      </w:r>
      <w:proofErr w:type="spellEnd"/>
      <w:r w:rsidRPr="009F4F11">
        <w:rPr>
          <w:highlight w:val="green"/>
          <w:rPrChange w:id="29" w:author="ziyiryan hao" w:date="2021-08-20T18:31:00Z">
            <w:rPr/>
          </w:rPrChange>
        </w:rPr>
        <w:t>**:</w:t>
      </w:r>
      <w:r>
        <w:t xml:space="preserve"> Difference in minutes between scheduled and actual departure time. Early departures show negative numbers.</w:t>
      </w:r>
      <w:r>
        <w:tab/>
      </w:r>
    </w:p>
    <w:p w14:paraId="5AB6B348" w14:textId="77777777" w:rsidR="00852490" w:rsidRDefault="00852490" w:rsidP="00852490">
      <w:r>
        <w:t>- **</w:t>
      </w:r>
      <w:proofErr w:type="spellStart"/>
      <w:r>
        <w:t>taxi_out</w:t>
      </w:r>
      <w:proofErr w:type="spellEnd"/>
      <w:r>
        <w:t>**: Taxi Out Time, in Minutes</w:t>
      </w:r>
    </w:p>
    <w:p w14:paraId="2E08B63C" w14:textId="77777777" w:rsidR="00852490" w:rsidRDefault="00852490" w:rsidP="00852490">
      <w:r>
        <w:t>- **</w:t>
      </w:r>
      <w:proofErr w:type="spellStart"/>
      <w:r>
        <w:t>wheels_off</w:t>
      </w:r>
      <w:proofErr w:type="spellEnd"/>
      <w:r>
        <w:t xml:space="preserve">**: Wheels Off Time (local time: </w:t>
      </w:r>
      <w:proofErr w:type="spellStart"/>
      <w:r>
        <w:t>hhmm</w:t>
      </w:r>
      <w:proofErr w:type="spellEnd"/>
      <w:r>
        <w:t>)</w:t>
      </w:r>
    </w:p>
    <w:p w14:paraId="1F43F6E9" w14:textId="77777777" w:rsidR="00852490" w:rsidRDefault="00852490" w:rsidP="00852490">
      <w:r>
        <w:t>- **</w:t>
      </w:r>
      <w:proofErr w:type="spellStart"/>
      <w:r>
        <w:t>wheels_on</w:t>
      </w:r>
      <w:proofErr w:type="spellEnd"/>
      <w:r>
        <w:t xml:space="preserve">**: Wheels On Time (local time: </w:t>
      </w:r>
      <w:proofErr w:type="spellStart"/>
      <w:r>
        <w:t>hhmm</w:t>
      </w:r>
      <w:proofErr w:type="spellEnd"/>
      <w:r>
        <w:t>)</w:t>
      </w:r>
    </w:p>
    <w:p w14:paraId="0D641DB1" w14:textId="77777777" w:rsidR="00852490" w:rsidRDefault="00852490" w:rsidP="00852490">
      <w:r>
        <w:t>- **</w:t>
      </w:r>
      <w:proofErr w:type="spellStart"/>
      <w:r>
        <w:t>taxi_in</w:t>
      </w:r>
      <w:proofErr w:type="spellEnd"/>
      <w:r>
        <w:t xml:space="preserve">**: </w:t>
      </w:r>
      <w:r>
        <w:tab/>
        <w:t>Taxi In Time, in Minutes</w:t>
      </w:r>
    </w:p>
    <w:p w14:paraId="54D3C8FF" w14:textId="77777777" w:rsidR="00852490" w:rsidRDefault="00852490" w:rsidP="00852490">
      <w:r>
        <w:t xml:space="preserve">- </w:t>
      </w:r>
      <w:r w:rsidRPr="000E16B7">
        <w:rPr>
          <w:highlight w:val="green"/>
          <w:rPrChange w:id="30" w:author="ziyiryan hao" w:date="2021-08-20T18:31:00Z">
            <w:rPr/>
          </w:rPrChange>
        </w:rPr>
        <w:t>**</w:t>
      </w:r>
      <w:proofErr w:type="spellStart"/>
      <w:r w:rsidRPr="000E16B7">
        <w:rPr>
          <w:highlight w:val="green"/>
          <w:rPrChange w:id="31" w:author="ziyiryan hao" w:date="2021-08-20T18:31:00Z">
            <w:rPr/>
          </w:rPrChange>
        </w:rPr>
        <w:t>crs_arr_time</w:t>
      </w:r>
      <w:proofErr w:type="spellEnd"/>
      <w:r w:rsidRPr="000E16B7">
        <w:rPr>
          <w:highlight w:val="green"/>
          <w:rPrChange w:id="32" w:author="ziyiryan hao" w:date="2021-08-20T18:31:00Z">
            <w:rPr/>
          </w:rPrChange>
        </w:rPr>
        <w:t>**:</w:t>
      </w:r>
      <w:r>
        <w:t xml:space="preserve"> CRS Arrival Time (local time: </w:t>
      </w:r>
      <w:proofErr w:type="spellStart"/>
      <w:r>
        <w:t>hhmm</w:t>
      </w:r>
      <w:proofErr w:type="spellEnd"/>
      <w:r>
        <w:t>)</w:t>
      </w:r>
    </w:p>
    <w:p w14:paraId="5BD2B33B" w14:textId="77777777" w:rsidR="00852490" w:rsidRDefault="00852490" w:rsidP="00852490">
      <w:r>
        <w:t>- **</w:t>
      </w:r>
      <w:proofErr w:type="spellStart"/>
      <w:r>
        <w:t>arr_time</w:t>
      </w:r>
      <w:proofErr w:type="spellEnd"/>
      <w:r>
        <w:t xml:space="preserve">**: Actual Arrival Time (local time: </w:t>
      </w:r>
      <w:proofErr w:type="spellStart"/>
      <w:r>
        <w:t>hhmm</w:t>
      </w:r>
      <w:proofErr w:type="spellEnd"/>
      <w:r>
        <w:t>)</w:t>
      </w:r>
    </w:p>
    <w:p w14:paraId="3D32BB0C" w14:textId="77777777" w:rsidR="00852490" w:rsidRDefault="00852490" w:rsidP="00852490">
      <w:r w:rsidRPr="009F4F11">
        <w:rPr>
          <w:highlight w:val="green"/>
          <w:rPrChange w:id="33" w:author="ziyiryan hao" w:date="2021-08-20T18:31:00Z">
            <w:rPr/>
          </w:rPrChange>
        </w:rPr>
        <w:t>- **</w:t>
      </w:r>
      <w:proofErr w:type="spellStart"/>
      <w:r w:rsidRPr="009F4F11">
        <w:rPr>
          <w:highlight w:val="green"/>
          <w:rPrChange w:id="34" w:author="ziyiryan hao" w:date="2021-08-20T18:31:00Z">
            <w:rPr/>
          </w:rPrChange>
        </w:rPr>
        <w:t>arr_delay</w:t>
      </w:r>
      <w:proofErr w:type="spellEnd"/>
      <w:r w:rsidRPr="009F4F11">
        <w:rPr>
          <w:highlight w:val="green"/>
          <w:rPrChange w:id="35" w:author="ziyiryan hao" w:date="2021-08-20T18:31:00Z">
            <w:rPr/>
          </w:rPrChange>
        </w:rPr>
        <w:t>**:</w:t>
      </w:r>
      <w:r>
        <w:t xml:space="preserve"> Difference in minutes between scheduled and actual arrival time. Early arrivals show negative numbers.</w:t>
      </w:r>
    </w:p>
    <w:p w14:paraId="5E3E8251" w14:textId="77777777" w:rsidR="00852490" w:rsidRDefault="00852490" w:rsidP="00852490">
      <w:r w:rsidRPr="009F4F11">
        <w:rPr>
          <w:highlight w:val="green"/>
          <w:rPrChange w:id="36" w:author="ziyiryan hao" w:date="2021-08-20T18:31:00Z">
            <w:rPr/>
          </w:rPrChange>
        </w:rPr>
        <w:t>- **cancelled**:</w:t>
      </w:r>
      <w:r>
        <w:t xml:space="preserve"> Cancelled Flight Indicator (1=Yes)</w:t>
      </w:r>
    </w:p>
    <w:p w14:paraId="1F1A37CB" w14:textId="77777777" w:rsidR="00852490" w:rsidRDefault="00852490" w:rsidP="00852490">
      <w:r w:rsidRPr="009F4F11">
        <w:rPr>
          <w:highlight w:val="green"/>
          <w:rPrChange w:id="37" w:author="ziyiryan hao" w:date="2021-08-20T18:32:00Z">
            <w:rPr/>
          </w:rPrChange>
        </w:rPr>
        <w:lastRenderedPageBreak/>
        <w:t>- **</w:t>
      </w:r>
      <w:proofErr w:type="spellStart"/>
      <w:r w:rsidRPr="009F4F11">
        <w:rPr>
          <w:highlight w:val="green"/>
          <w:rPrChange w:id="38" w:author="ziyiryan hao" w:date="2021-08-20T18:32:00Z">
            <w:rPr/>
          </w:rPrChange>
        </w:rPr>
        <w:t>cancellation_code</w:t>
      </w:r>
      <w:proofErr w:type="spellEnd"/>
      <w:r w:rsidRPr="009F4F11">
        <w:rPr>
          <w:highlight w:val="green"/>
          <w:rPrChange w:id="39" w:author="ziyiryan hao" w:date="2021-08-20T18:32:00Z">
            <w:rPr/>
          </w:rPrChange>
        </w:rPr>
        <w:t>**:</w:t>
      </w:r>
      <w:r>
        <w:t xml:space="preserve"> Specifies The Reason For Cancellation</w:t>
      </w:r>
    </w:p>
    <w:p w14:paraId="4BDB1C78" w14:textId="77777777" w:rsidR="00852490" w:rsidRDefault="00852490" w:rsidP="00852490">
      <w:r>
        <w:t>- **diverted**: Diverted Flight Indicator (1=Yes)</w:t>
      </w:r>
    </w:p>
    <w:p w14:paraId="2FE00A80" w14:textId="77777777" w:rsidR="00852490" w:rsidRDefault="00852490" w:rsidP="00852490">
      <w:r>
        <w:t>- **dup**: Duplicate flag marked Y if the flight is swapped based on Form-3A data</w:t>
      </w:r>
    </w:p>
    <w:p w14:paraId="40FFA159" w14:textId="77777777" w:rsidR="00852490" w:rsidRDefault="00852490" w:rsidP="00852490">
      <w:r>
        <w:t xml:space="preserve">- </w:t>
      </w:r>
      <w:r w:rsidRPr="009F4F11">
        <w:rPr>
          <w:highlight w:val="green"/>
          <w:rPrChange w:id="40" w:author="ziyiryan hao" w:date="2021-08-20T18:32:00Z">
            <w:rPr/>
          </w:rPrChange>
        </w:rPr>
        <w:t>**</w:t>
      </w:r>
      <w:proofErr w:type="spellStart"/>
      <w:r w:rsidRPr="009F4F11">
        <w:rPr>
          <w:highlight w:val="green"/>
          <w:rPrChange w:id="41" w:author="ziyiryan hao" w:date="2021-08-20T18:32:00Z">
            <w:rPr/>
          </w:rPrChange>
        </w:rPr>
        <w:t>crs_elapsed_time</w:t>
      </w:r>
      <w:proofErr w:type="spellEnd"/>
      <w:r w:rsidRPr="009F4F11">
        <w:rPr>
          <w:highlight w:val="green"/>
          <w:rPrChange w:id="42" w:author="ziyiryan hao" w:date="2021-08-20T18:32:00Z">
            <w:rPr/>
          </w:rPrChange>
        </w:rPr>
        <w:t>**:</w:t>
      </w:r>
      <w:r>
        <w:t xml:space="preserve"> CRS Elapsed Time of Flight, in Minutes</w:t>
      </w:r>
    </w:p>
    <w:p w14:paraId="29DDACCC" w14:textId="77777777" w:rsidR="00852490" w:rsidRDefault="00852490" w:rsidP="00852490">
      <w:r>
        <w:t>- **</w:t>
      </w:r>
      <w:proofErr w:type="spellStart"/>
      <w:r>
        <w:t>actual_elapsed_time</w:t>
      </w:r>
      <w:proofErr w:type="spellEnd"/>
      <w:r>
        <w:t>**: Elapsed Time of Flight, in Minutes</w:t>
      </w:r>
    </w:p>
    <w:p w14:paraId="383AE34E" w14:textId="77777777" w:rsidR="00852490" w:rsidRDefault="00852490" w:rsidP="00852490">
      <w:r>
        <w:t>- **</w:t>
      </w:r>
      <w:proofErr w:type="spellStart"/>
      <w:r>
        <w:t>air_time</w:t>
      </w:r>
      <w:proofErr w:type="spellEnd"/>
      <w:r>
        <w:t>**: Flight Time, in Minutes</w:t>
      </w:r>
    </w:p>
    <w:p w14:paraId="462EEEF8" w14:textId="77777777" w:rsidR="00852490" w:rsidRDefault="00852490" w:rsidP="00852490">
      <w:r>
        <w:t>- **flights**: Number of Flights</w:t>
      </w:r>
    </w:p>
    <w:p w14:paraId="11926C73" w14:textId="77777777" w:rsidR="00852490" w:rsidRDefault="00852490" w:rsidP="00852490">
      <w:r>
        <w:t xml:space="preserve">- </w:t>
      </w:r>
      <w:r w:rsidRPr="009F4F11">
        <w:rPr>
          <w:highlight w:val="green"/>
          <w:rPrChange w:id="43" w:author="ziyiryan hao" w:date="2021-08-20T18:33:00Z">
            <w:rPr/>
          </w:rPrChange>
        </w:rPr>
        <w:t>**distance**:</w:t>
      </w:r>
      <w:r>
        <w:t xml:space="preserve"> Distance between airports (miles)</w:t>
      </w:r>
    </w:p>
    <w:p w14:paraId="39572EC7" w14:textId="77777777" w:rsidR="00852490" w:rsidRDefault="00852490" w:rsidP="00852490">
      <w:r>
        <w:t xml:space="preserve">- </w:t>
      </w:r>
      <w:r w:rsidRPr="009F4F11">
        <w:rPr>
          <w:highlight w:val="green"/>
          <w:rPrChange w:id="44" w:author="ziyiryan hao" w:date="2021-08-20T18:33:00Z">
            <w:rPr/>
          </w:rPrChange>
        </w:rPr>
        <w:t>**</w:t>
      </w:r>
      <w:proofErr w:type="spellStart"/>
      <w:r w:rsidRPr="009F4F11">
        <w:rPr>
          <w:highlight w:val="green"/>
          <w:rPrChange w:id="45" w:author="ziyiryan hao" w:date="2021-08-20T18:33:00Z">
            <w:rPr/>
          </w:rPrChange>
        </w:rPr>
        <w:t>carrier_delay</w:t>
      </w:r>
      <w:proofErr w:type="spellEnd"/>
      <w:r w:rsidRPr="009F4F11">
        <w:rPr>
          <w:highlight w:val="green"/>
          <w:rPrChange w:id="46" w:author="ziyiryan hao" w:date="2021-08-20T18:33:00Z">
            <w:rPr/>
          </w:rPrChange>
        </w:rPr>
        <w:t>**:</w:t>
      </w:r>
      <w:r>
        <w:t xml:space="preserve"> Carrier Delay, in Minutes</w:t>
      </w:r>
    </w:p>
    <w:p w14:paraId="60AA4835" w14:textId="77777777" w:rsidR="00852490" w:rsidRDefault="00852490" w:rsidP="00852490">
      <w:r>
        <w:t xml:space="preserve">- </w:t>
      </w:r>
      <w:r w:rsidRPr="009F4F11">
        <w:rPr>
          <w:highlight w:val="green"/>
          <w:rPrChange w:id="47" w:author="ziyiryan hao" w:date="2021-08-20T18:33:00Z">
            <w:rPr/>
          </w:rPrChange>
        </w:rPr>
        <w:t>**</w:t>
      </w:r>
      <w:proofErr w:type="spellStart"/>
      <w:r w:rsidRPr="009F4F11">
        <w:rPr>
          <w:highlight w:val="green"/>
          <w:rPrChange w:id="48" w:author="ziyiryan hao" w:date="2021-08-20T18:33:00Z">
            <w:rPr/>
          </w:rPrChange>
        </w:rPr>
        <w:t>weather_delay</w:t>
      </w:r>
      <w:proofErr w:type="spellEnd"/>
      <w:r w:rsidRPr="009F4F11">
        <w:rPr>
          <w:highlight w:val="green"/>
          <w:rPrChange w:id="49" w:author="ziyiryan hao" w:date="2021-08-20T18:33:00Z">
            <w:rPr/>
          </w:rPrChange>
        </w:rPr>
        <w:t>**:</w:t>
      </w:r>
      <w:r>
        <w:t xml:space="preserve"> Weather Delay, in Minutes</w:t>
      </w:r>
    </w:p>
    <w:p w14:paraId="7FA0F0C4" w14:textId="77777777" w:rsidR="00852490" w:rsidRDefault="00852490" w:rsidP="00852490">
      <w:r w:rsidRPr="009F4F11">
        <w:rPr>
          <w:highlight w:val="green"/>
          <w:rPrChange w:id="50" w:author="ziyiryan hao" w:date="2021-08-20T18:33:00Z">
            <w:rPr/>
          </w:rPrChange>
        </w:rPr>
        <w:t>- **</w:t>
      </w:r>
      <w:proofErr w:type="spellStart"/>
      <w:r w:rsidRPr="009F4F11">
        <w:rPr>
          <w:highlight w:val="green"/>
          <w:rPrChange w:id="51" w:author="ziyiryan hao" w:date="2021-08-20T18:33:00Z">
            <w:rPr/>
          </w:rPrChange>
        </w:rPr>
        <w:t>nas_delay</w:t>
      </w:r>
      <w:proofErr w:type="spellEnd"/>
      <w:r w:rsidRPr="009F4F11">
        <w:rPr>
          <w:highlight w:val="green"/>
          <w:rPrChange w:id="52" w:author="ziyiryan hao" w:date="2021-08-20T18:33:00Z">
            <w:rPr/>
          </w:rPrChange>
        </w:rPr>
        <w:t>**:</w:t>
      </w:r>
      <w:r>
        <w:t xml:space="preserve"> National Air System Delay, in Minutes</w:t>
      </w:r>
    </w:p>
    <w:p w14:paraId="5C419566" w14:textId="77777777" w:rsidR="00852490" w:rsidRDefault="00852490" w:rsidP="00852490">
      <w:r>
        <w:t xml:space="preserve">- </w:t>
      </w:r>
      <w:r w:rsidRPr="009F4F11">
        <w:rPr>
          <w:highlight w:val="green"/>
          <w:rPrChange w:id="53" w:author="ziyiryan hao" w:date="2021-08-20T18:33:00Z">
            <w:rPr/>
          </w:rPrChange>
        </w:rPr>
        <w:t>**</w:t>
      </w:r>
      <w:proofErr w:type="spellStart"/>
      <w:r w:rsidRPr="009F4F11">
        <w:rPr>
          <w:highlight w:val="green"/>
          <w:rPrChange w:id="54" w:author="ziyiryan hao" w:date="2021-08-20T18:33:00Z">
            <w:rPr/>
          </w:rPrChange>
        </w:rPr>
        <w:t>security_delay</w:t>
      </w:r>
      <w:proofErr w:type="spellEnd"/>
      <w:r w:rsidRPr="009F4F11">
        <w:rPr>
          <w:highlight w:val="green"/>
          <w:rPrChange w:id="55" w:author="ziyiryan hao" w:date="2021-08-20T18:33:00Z">
            <w:rPr/>
          </w:rPrChange>
        </w:rPr>
        <w:t>**:</w:t>
      </w:r>
      <w:r>
        <w:t xml:space="preserve"> Security Delay, in Minutes</w:t>
      </w:r>
    </w:p>
    <w:p w14:paraId="5B0D502E" w14:textId="77777777" w:rsidR="00852490" w:rsidRDefault="00852490" w:rsidP="00852490">
      <w:r>
        <w:t xml:space="preserve">- </w:t>
      </w:r>
      <w:r w:rsidRPr="009F4F11">
        <w:rPr>
          <w:highlight w:val="green"/>
          <w:rPrChange w:id="56" w:author="ziyiryan hao" w:date="2021-08-20T18:33:00Z">
            <w:rPr/>
          </w:rPrChange>
        </w:rPr>
        <w:t>**</w:t>
      </w:r>
      <w:proofErr w:type="spellStart"/>
      <w:r w:rsidRPr="009F4F11">
        <w:rPr>
          <w:highlight w:val="green"/>
          <w:rPrChange w:id="57" w:author="ziyiryan hao" w:date="2021-08-20T18:33:00Z">
            <w:rPr/>
          </w:rPrChange>
        </w:rPr>
        <w:t>late_aircraft_delay</w:t>
      </w:r>
      <w:proofErr w:type="spellEnd"/>
      <w:r w:rsidRPr="009F4F11">
        <w:rPr>
          <w:highlight w:val="green"/>
          <w:rPrChange w:id="58" w:author="ziyiryan hao" w:date="2021-08-20T18:33:00Z">
            <w:rPr/>
          </w:rPrChange>
        </w:rPr>
        <w:t>**:</w:t>
      </w:r>
      <w:r>
        <w:t xml:space="preserve"> Late Aircraft Delay, in Minutes</w:t>
      </w:r>
    </w:p>
    <w:p w14:paraId="28C9E4A8" w14:textId="77777777" w:rsidR="00852490" w:rsidRDefault="00852490" w:rsidP="00852490">
      <w:r>
        <w:t>- **</w:t>
      </w:r>
      <w:proofErr w:type="spellStart"/>
      <w:r>
        <w:t>first_dep_time</w:t>
      </w:r>
      <w:proofErr w:type="spellEnd"/>
      <w:r>
        <w:t>**: First Gate Departure Time at Origin Airport</w:t>
      </w:r>
    </w:p>
    <w:p w14:paraId="6455C2BE" w14:textId="77777777" w:rsidR="00852490" w:rsidRDefault="00852490" w:rsidP="00852490">
      <w:r>
        <w:t>- **</w:t>
      </w:r>
      <w:proofErr w:type="spellStart"/>
      <w:r>
        <w:t>total_add_gtime</w:t>
      </w:r>
      <w:proofErr w:type="spellEnd"/>
      <w:r>
        <w:t>**: Total Ground Time Away from Gate for Gate Return or Cancelled Flight</w:t>
      </w:r>
    </w:p>
    <w:p w14:paraId="491CD854" w14:textId="77777777" w:rsidR="00852490" w:rsidRDefault="00852490" w:rsidP="00852490">
      <w:r>
        <w:t>- **</w:t>
      </w:r>
      <w:proofErr w:type="spellStart"/>
      <w:r>
        <w:t>longest_add_gtime</w:t>
      </w:r>
      <w:proofErr w:type="spellEnd"/>
      <w:r>
        <w:t>**: Longest Time Away from Gate for Gate Return or Cancelled Flight</w:t>
      </w:r>
    </w:p>
    <w:p w14:paraId="72A3D82B" w14:textId="77777777" w:rsidR="00852490" w:rsidRDefault="00852490" w:rsidP="00852490"/>
    <w:p w14:paraId="12A8D8AB" w14:textId="77777777" w:rsidR="00852490" w:rsidRDefault="00852490" w:rsidP="00852490"/>
    <w:p w14:paraId="728CD316" w14:textId="4AA2E51C" w:rsidR="00852490" w:rsidDel="00DB01C1" w:rsidRDefault="00852490" w:rsidP="00852490">
      <w:pPr>
        <w:rPr>
          <w:del w:id="59" w:author="ziyiryan hao" w:date="2021-08-20T15:53:00Z"/>
        </w:rPr>
      </w:pPr>
      <w:del w:id="60" w:author="ziyiryan hao" w:date="2021-08-20T15:53:00Z">
        <w:r w:rsidDel="00DB01C1">
          <w:delText>### Table **passengers**</w:delText>
        </w:r>
      </w:del>
    </w:p>
    <w:p w14:paraId="1F8AF153" w14:textId="663C2F99" w:rsidR="00852490" w:rsidDel="00DB01C1" w:rsidRDefault="00852490" w:rsidP="00852490">
      <w:pPr>
        <w:rPr>
          <w:del w:id="61" w:author="ziyiryan hao" w:date="2021-08-20T15:53:00Z"/>
        </w:rPr>
      </w:pPr>
    </w:p>
    <w:p w14:paraId="3058BA38" w14:textId="2DFAE4EA" w:rsidR="00852490" w:rsidDel="00DB01C1" w:rsidRDefault="00852490" w:rsidP="00852490">
      <w:pPr>
        <w:rPr>
          <w:del w:id="62" w:author="ziyiryan hao" w:date="2021-08-20T15:53:00Z"/>
        </w:rPr>
      </w:pPr>
      <w:del w:id="63" w:author="ziyiryan hao" w:date="2021-08-20T15:53:00Z">
        <w:r w:rsidDel="00DB01C1">
          <w:delText>Variables:</w:delText>
        </w:r>
      </w:del>
    </w:p>
    <w:p w14:paraId="56ECD19B" w14:textId="0D2CA0CE" w:rsidR="00852490" w:rsidDel="00DB01C1" w:rsidRDefault="00852490" w:rsidP="00852490">
      <w:pPr>
        <w:rPr>
          <w:del w:id="64" w:author="ziyiryan hao" w:date="2021-08-20T15:53:00Z"/>
        </w:rPr>
      </w:pPr>
    </w:p>
    <w:p w14:paraId="56320A4A" w14:textId="0421B05E" w:rsidR="00852490" w:rsidDel="00DB01C1" w:rsidRDefault="00852490" w:rsidP="00852490">
      <w:pPr>
        <w:rPr>
          <w:del w:id="65" w:author="ziyiryan hao" w:date="2021-08-20T15:53:00Z"/>
        </w:rPr>
      </w:pPr>
      <w:del w:id="66" w:author="ziyiryan hao" w:date="2021-08-20T15:53:00Z">
        <w:r w:rsidDel="00DB01C1">
          <w:delText>- **departures_scheduled**: Departures Scheduled</w:delText>
        </w:r>
      </w:del>
    </w:p>
    <w:p w14:paraId="58C190B3" w14:textId="1B77BC19" w:rsidR="00852490" w:rsidDel="00DB01C1" w:rsidRDefault="00852490" w:rsidP="00852490">
      <w:pPr>
        <w:rPr>
          <w:del w:id="67" w:author="ziyiryan hao" w:date="2021-08-20T15:53:00Z"/>
        </w:rPr>
      </w:pPr>
      <w:del w:id="68" w:author="ziyiryan hao" w:date="2021-08-20T15:53:00Z">
        <w:r w:rsidDel="00DB01C1">
          <w:delText>- **departures_performed**: Departures Performed</w:delText>
        </w:r>
      </w:del>
    </w:p>
    <w:p w14:paraId="14D8F860" w14:textId="205411E5" w:rsidR="00852490" w:rsidDel="00DB01C1" w:rsidRDefault="00852490" w:rsidP="00852490">
      <w:pPr>
        <w:rPr>
          <w:del w:id="69" w:author="ziyiryan hao" w:date="2021-08-20T15:53:00Z"/>
        </w:rPr>
      </w:pPr>
      <w:del w:id="70" w:author="ziyiryan hao" w:date="2021-08-20T15:53:00Z">
        <w:r w:rsidDel="00DB01C1">
          <w:delText>- **payload**: Available Payload (pounds)</w:delText>
        </w:r>
      </w:del>
    </w:p>
    <w:p w14:paraId="62BD2A14" w14:textId="543F326A" w:rsidR="00852490" w:rsidDel="00DB01C1" w:rsidRDefault="00852490" w:rsidP="00852490">
      <w:pPr>
        <w:rPr>
          <w:del w:id="71" w:author="ziyiryan hao" w:date="2021-08-20T15:53:00Z"/>
        </w:rPr>
      </w:pPr>
      <w:del w:id="72" w:author="ziyiryan hao" w:date="2021-08-20T15:53:00Z">
        <w:r w:rsidDel="00DB01C1">
          <w:delText>- **seats**: Available Seats</w:delText>
        </w:r>
      </w:del>
    </w:p>
    <w:p w14:paraId="0E042BBE" w14:textId="177DFD81" w:rsidR="00852490" w:rsidDel="00DB01C1" w:rsidRDefault="00852490" w:rsidP="00852490">
      <w:pPr>
        <w:rPr>
          <w:del w:id="73" w:author="ziyiryan hao" w:date="2021-08-20T15:53:00Z"/>
        </w:rPr>
      </w:pPr>
      <w:del w:id="74" w:author="ziyiryan hao" w:date="2021-08-20T15:53:00Z">
        <w:r w:rsidDel="00DB01C1">
          <w:delText>- **passengers**: Non-Stop Segment Passengers Transported</w:delText>
        </w:r>
      </w:del>
    </w:p>
    <w:p w14:paraId="510ECFC5" w14:textId="5772EE0B" w:rsidR="00852490" w:rsidDel="00DB01C1" w:rsidRDefault="00852490" w:rsidP="00852490">
      <w:pPr>
        <w:rPr>
          <w:del w:id="75" w:author="ziyiryan hao" w:date="2021-08-20T15:53:00Z"/>
        </w:rPr>
      </w:pPr>
      <w:del w:id="76" w:author="ziyiryan hao" w:date="2021-08-20T15:53:00Z">
        <w:r w:rsidDel="00DB01C1">
          <w:delText>- **freight**: Non-Stop Segment Freight Transported (pounds)</w:delText>
        </w:r>
      </w:del>
    </w:p>
    <w:p w14:paraId="404597CD" w14:textId="6F22EDF7" w:rsidR="00852490" w:rsidDel="00DB01C1" w:rsidRDefault="00852490" w:rsidP="00852490">
      <w:pPr>
        <w:rPr>
          <w:del w:id="77" w:author="ziyiryan hao" w:date="2021-08-20T15:53:00Z"/>
        </w:rPr>
      </w:pPr>
      <w:del w:id="78" w:author="ziyiryan hao" w:date="2021-08-20T15:53:00Z">
        <w:r w:rsidDel="00DB01C1">
          <w:delText>- **mail**: Non-Stop Segment Mail Transported (pounds)</w:delText>
        </w:r>
      </w:del>
    </w:p>
    <w:p w14:paraId="48DD6824" w14:textId="2A1011FF" w:rsidR="00852490" w:rsidDel="00DB01C1" w:rsidRDefault="00852490" w:rsidP="00852490">
      <w:pPr>
        <w:rPr>
          <w:del w:id="79" w:author="ziyiryan hao" w:date="2021-08-20T15:53:00Z"/>
        </w:rPr>
      </w:pPr>
      <w:del w:id="80" w:author="ziyiryan hao" w:date="2021-08-20T15:53:00Z">
        <w:r w:rsidDel="00DB01C1">
          <w:delText>- **distance**: Distance between airports (miles)</w:delText>
        </w:r>
      </w:del>
    </w:p>
    <w:p w14:paraId="70F110A8" w14:textId="458F2174" w:rsidR="00852490" w:rsidDel="00DB01C1" w:rsidRDefault="00852490" w:rsidP="00852490">
      <w:pPr>
        <w:rPr>
          <w:del w:id="81" w:author="ziyiryan hao" w:date="2021-08-20T15:53:00Z"/>
        </w:rPr>
      </w:pPr>
      <w:del w:id="82" w:author="ziyiryan hao" w:date="2021-08-20T15:53:00Z">
        <w:r w:rsidDel="00DB01C1">
          <w:delText>- **ramp_to_ramp**: Ramp to Ramp Time (minutes)</w:delText>
        </w:r>
      </w:del>
    </w:p>
    <w:p w14:paraId="6B18E63A" w14:textId="1F03335D" w:rsidR="00852490" w:rsidDel="00DB01C1" w:rsidRDefault="00852490" w:rsidP="00852490">
      <w:pPr>
        <w:rPr>
          <w:del w:id="83" w:author="ziyiryan hao" w:date="2021-08-20T15:53:00Z"/>
        </w:rPr>
      </w:pPr>
      <w:del w:id="84" w:author="ziyiryan hao" w:date="2021-08-20T15:53:00Z">
        <w:r w:rsidDel="00DB01C1">
          <w:delText>- **air_time**: Airborne Time (minutes)</w:delText>
        </w:r>
      </w:del>
    </w:p>
    <w:p w14:paraId="3545402C" w14:textId="2C119326" w:rsidR="00852490" w:rsidDel="00DB01C1" w:rsidRDefault="00852490" w:rsidP="00852490">
      <w:pPr>
        <w:rPr>
          <w:del w:id="85" w:author="ziyiryan hao" w:date="2021-08-20T15:53:00Z"/>
        </w:rPr>
      </w:pPr>
      <w:del w:id="86" w:author="ziyiryan hao" w:date="2021-08-20T15:53:00Z">
        <w:r w:rsidDel="00DB01C1">
          <w:delText>- **unique_carrier**: Unique Carrier Code. When the same code has been used by multiple carriers, a numeric suffix is used for earlier users, for example, PA, PA(1), PA(2). Use this field for analysis across a range of years.</w:delText>
        </w:r>
      </w:del>
    </w:p>
    <w:p w14:paraId="3CBBB0A0" w14:textId="71A3B7F0" w:rsidR="00852490" w:rsidDel="00DB01C1" w:rsidRDefault="00852490" w:rsidP="00852490">
      <w:pPr>
        <w:rPr>
          <w:del w:id="87" w:author="ziyiryan hao" w:date="2021-08-20T15:53:00Z"/>
        </w:rPr>
      </w:pPr>
      <w:del w:id="88" w:author="ziyiryan hao" w:date="2021-08-20T15:53:00Z">
        <w:r w:rsidDel="00DB01C1">
          <w:delText>- **airline_id**: An identification number assigned by US DOT to identify a unique airline (carrier). A unique airline (carrier) is defined as one holding and reporting under the same DOT certificate regardless of its Code, Name, or holding company/corporation.</w:delText>
        </w:r>
      </w:del>
    </w:p>
    <w:p w14:paraId="0773BF66" w14:textId="60C23D3F" w:rsidR="00852490" w:rsidDel="00DB01C1" w:rsidRDefault="00852490" w:rsidP="00852490">
      <w:pPr>
        <w:rPr>
          <w:del w:id="89" w:author="ziyiryan hao" w:date="2021-08-20T15:53:00Z"/>
        </w:rPr>
      </w:pPr>
      <w:del w:id="90" w:author="ziyiryan hao" w:date="2021-08-20T15:53:00Z">
        <w:r w:rsidDel="00DB01C1">
          <w:delText>- **unique_carrier_name**: Unique Carrier Name. When the same name has been used by multiple carriers, a numeric suffix is used for earlier users, for example, Air Caribbean, Air Caribbean (1).</w:delText>
        </w:r>
      </w:del>
    </w:p>
    <w:p w14:paraId="7E82544A" w14:textId="16B485A3" w:rsidR="00852490" w:rsidDel="00DB01C1" w:rsidRDefault="00852490" w:rsidP="00852490">
      <w:pPr>
        <w:rPr>
          <w:del w:id="91" w:author="ziyiryan hao" w:date="2021-08-20T15:53:00Z"/>
        </w:rPr>
      </w:pPr>
      <w:del w:id="92" w:author="ziyiryan hao" w:date="2021-08-20T15:53:00Z">
        <w:r w:rsidDel="00DB01C1">
          <w:delText>- **region**: Carrier's Operation Region. Carriers Report Data by Operation Region</w:delText>
        </w:r>
      </w:del>
    </w:p>
    <w:p w14:paraId="68E8897A" w14:textId="507697C8" w:rsidR="00852490" w:rsidDel="00DB01C1" w:rsidRDefault="00852490" w:rsidP="00852490">
      <w:pPr>
        <w:rPr>
          <w:del w:id="93" w:author="ziyiryan hao" w:date="2021-08-20T15:53:00Z"/>
        </w:rPr>
      </w:pPr>
      <w:del w:id="94" w:author="ziyiryan hao" w:date="2021-08-20T15:53:00Z">
        <w:r w:rsidDel="00DB01C1">
          <w:delText>- **carrier**: Code assigned by IATA and commonly used to identify a carrier. As the same code may have been assigned to different carriers over time, the code is not always unique. For analysis, use the Unique Carrier Code.</w:delText>
        </w:r>
      </w:del>
    </w:p>
    <w:p w14:paraId="3BEEEB0E" w14:textId="70A9AEB1" w:rsidR="00852490" w:rsidDel="00DB01C1" w:rsidRDefault="00852490" w:rsidP="00852490">
      <w:pPr>
        <w:rPr>
          <w:del w:id="95" w:author="ziyiryan hao" w:date="2021-08-20T15:53:00Z"/>
        </w:rPr>
      </w:pPr>
      <w:del w:id="96" w:author="ziyiryan hao" w:date="2021-08-20T15:53:00Z">
        <w:r w:rsidDel="00DB01C1">
          <w:delText>- **carrier_name**: Carrier Name</w:delText>
        </w:r>
      </w:del>
    </w:p>
    <w:p w14:paraId="57BC5AD7" w14:textId="389FB0BD" w:rsidR="00852490" w:rsidDel="00DB01C1" w:rsidRDefault="00852490" w:rsidP="00852490">
      <w:pPr>
        <w:rPr>
          <w:del w:id="97" w:author="ziyiryan hao" w:date="2021-08-20T15:53:00Z"/>
        </w:rPr>
      </w:pPr>
      <w:del w:id="98" w:author="ziyiryan hao" w:date="2021-08-20T15:53:00Z">
        <w:r w:rsidDel="00DB01C1">
          <w:delText>- **carrier_group**: Carrier Group Code</w:delText>
        </w:r>
      </w:del>
    </w:p>
    <w:p w14:paraId="6FF5D361" w14:textId="41809A11" w:rsidR="00852490" w:rsidDel="00DB01C1" w:rsidRDefault="00852490" w:rsidP="00852490">
      <w:pPr>
        <w:rPr>
          <w:del w:id="99" w:author="ziyiryan hao" w:date="2021-08-20T15:53:00Z"/>
        </w:rPr>
      </w:pPr>
      <w:del w:id="100" w:author="ziyiryan hao" w:date="2021-08-20T15:53:00Z">
        <w:r w:rsidDel="00DB01C1">
          <w:delText>- **carrier_group_new**: Carrier Group New</w:delText>
        </w:r>
      </w:del>
    </w:p>
    <w:p w14:paraId="44BB11F2" w14:textId="7E29A67C" w:rsidR="00852490" w:rsidDel="00DB01C1" w:rsidRDefault="00852490" w:rsidP="00852490">
      <w:pPr>
        <w:rPr>
          <w:del w:id="101" w:author="ziyiryan hao" w:date="2021-08-20T15:53:00Z"/>
        </w:rPr>
      </w:pPr>
      <w:del w:id="102" w:author="ziyiryan hao" w:date="2021-08-20T15:53:00Z">
        <w:r w:rsidDel="00DB01C1">
          <w:delText>- **origin_airport_id**: Origin Airport, Airport ID. An identification number assigned by US DOT to identify a unique airport. Use this field for airport analysis across a range of years because an airport can change its airport code and airport codes can be reused.</w:delText>
        </w:r>
      </w:del>
    </w:p>
    <w:p w14:paraId="57AC455B" w14:textId="1EE4DADC" w:rsidR="00852490" w:rsidDel="00DB01C1" w:rsidRDefault="00852490" w:rsidP="00852490">
      <w:pPr>
        <w:rPr>
          <w:del w:id="103" w:author="ziyiryan hao" w:date="2021-08-20T15:53:00Z"/>
        </w:rPr>
      </w:pPr>
      <w:del w:id="104" w:author="ziyiryan hao" w:date="2021-08-20T15:53:00Z">
        <w:r w:rsidDel="00DB01C1">
          <w:delText>- **origin_city_market_id**: Origin Airport, City Market ID. City Market ID is an identification number assigned by US DOT to identify a city market. Use this field to consolidate airports serving the same city market.</w:delText>
        </w:r>
        <w:r w:rsidDel="00DB01C1">
          <w:tab/>
        </w:r>
      </w:del>
    </w:p>
    <w:p w14:paraId="06EDA91A" w14:textId="2145C63E" w:rsidR="00852490" w:rsidDel="00DB01C1" w:rsidRDefault="00852490" w:rsidP="00852490">
      <w:pPr>
        <w:rPr>
          <w:del w:id="105" w:author="ziyiryan hao" w:date="2021-08-20T15:53:00Z"/>
        </w:rPr>
      </w:pPr>
      <w:del w:id="106" w:author="ziyiryan hao" w:date="2021-08-20T15:53:00Z">
        <w:r w:rsidDel="00DB01C1">
          <w:delText>- **origin**: Origin Airport</w:delText>
        </w:r>
      </w:del>
    </w:p>
    <w:p w14:paraId="667CF347" w14:textId="0CD2FF09" w:rsidR="00852490" w:rsidDel="00DB01C1" w:rsidRDefault="00852490" w:rsidP="00852490">
      <w:pPr>
        <w:rPr>
          <w:del w:id="107" w:author="ziyiryan hao" w:date="2021-08-20T15:53:00Z"/>
        </w:rPr>
      </w:pPr>
      <w:del w:id="108" w:author="ziyiryan hao" w:date="2021-08-20T15:53:00Z">
        <w:r w:rsidDel="00DB01C1">
          <w:delText>- **origin_city_name**: Origin City</w:delText>
        </w:r>
      </w:del>
    </w:p>
    <w:p w14:paraId="628DEAC5" w14:textId="158EACD3" w:rsidR="00852490" w:rsidDel="00DB01C1" w:rsidRDefault="00852490" w:rsidP="00852490">
      <w:pPr>
        <w:rPr>
          <w:del w:id="109" w:author="ziyiryan hao" w:date="2021-08-20T15:53:00Z"/>
        </w:rPr>
      </w:pPr>
      <w:del w:id="110" w:author="ziyiryan hao" w:date="2021-08-20T15:53:00Z">
        <w:r w:rsidDel="00DB01C1">
          <w:delText>- **origin_country**: Origin Country Code</w:delText>
        </w:r>
      </w:del>
    </w:p>
    <w:p w14:paraId="79746AB1" w14:textId="1D88E91B" w:rsidR="00852490" w:rsidDel="00DB01C1" w:rsidRDefault="00852490" w:rsidP="00852490">
      <w:pPr>
        <w:rPr>
          <w:del w:id="111" w:author="ziyiryan hao" w:date="2021-08-20T15:53:00Z"/>
        </w:rPr>
      </w:pPr>
      <w:del w:id="112" w:author="ziyiryan hao" w:date="2021-08-20T15:53:00Z">
        <w:r w:rsidDel="00DB01C1">
          <w:delText>- **origin_country_name**: Origin Country</w:delText>
        </w:r>
      </w:del>
    </w:p>
    <w:p w14:paraId="022E146C" w14:textId="0910AA6D" w:rsidR="00852490" w:rsidDel="00DB01C1" w:rsidRDefault="00852490" w:rsidP="00852490">
      <w:pPr>
        <w:rPr>
          <w:del w:id="113" w:author="ziyiryan hao" w:date="2021-08-20T15:53:00Z"/>
        </w:rPr>
      </w:pPr>
      <w:del w:id="114" w:author="ziyiryan hao" w:date="2021-08-20T15:53:00Z">
        <w:r w:rsidDel="00DB01C1">
          <w:delText>- **dest_airport_id**: Destination Airport, Airport ID. An identification number assigned by US DOT to identify a unique airport. Use this field for airport analysis across a range of years because an airport can change its airport code and airport codes can be reused.</w:delText>
        </w:r>
      </w:del>
    </w:p>
    <w:p w14:paraId="3CD21A1F" w14:textId="06C2BB7B" w:rsidR="00852490" w:rsidDel="00DB01C1" w:rsidRDefault="00852490" w:rsidP="00852490">
      <w:pPr>
        <w:rPr>
          <w:del w:id="115" w:author="ziyiryan hao" w:date="2021-08-20T15:53:00Z"/>
        </w:rPr>
      </w:pPr>
      <w:del w:id="116" w:author="ziyiryan hao" w:date="2021-08-20T15:53:00Z">
        <w:r w:rsidDel="00DB01C1">
          <w:delText>- **dest_city_market_id**: Destination Airport, City Market ID. City Market ID is an identification number assigned by US DOT to identify a city market. Use this field to consolidate airports serving the same city market.</w:delText>
        </w:r>
      </w:del>
    </w:p>
    <w:p w14:paraId="6340FB84" w14:textId="779F1BDF" w:rsidR="00852490" w:rsidDel="00DB01C1" w:rsidRDefault="00852490" w:rsidP="00852490">
      <w:pPr>
        <w:rPr>
          <w:del w:id="117" w:author="ziyiryan hao" w:date="2021-08-20T15:53:00Z"/>
        </w:rPr>
      </w:pPr>
      <w:del w:id="118" w:author="ziyiryan hao" w:date="2021-08-20T15:53:00Z">
        <w:r w:rsidDel="00DB01C1">
          <w:delText>- **dest**: Destination Airport</w:delText>
        </w:r>
      </w:del>
    </w:p>
    <w:p w14:paraId="4EFDE925" w14:textId="2DFD3113" w:rsidR="00852490" w:rsidDel="00DB01C1" w:rsidRDefault="00852490" w:rsidP="00852490">
      <w:pPr>
        <w:rPr>
          <w:del w:id="119" w:author="ziyiryan hao" w:date="2021-08-20T15:53:00Z"/>
        </w:rPr>
      </w:pPr>
      <w:del w:id="120" w:author="ziyiryan hao" w:date="2021-08-20T15:53:00Z">
        <w:r w:rsidDel="00DB01C1">
          <w:delText>- **dest_city_name**: Destination City</w:delText>
        </w:r>
      </w:del>
    </w:p>
    <w:p w14:paraId="7DE60362" w14:textId="65507181" w:rsidR="00852490" w:rsidDel="00DB01C1" w:rsidRDefault="00852490" w:rsidP="00852490">
      <w:pPr>
        <w:rPr>
          <w:del w:id="121" w:author="ziyiryan hao" w:date="2021-08-20T15:53:00Z"/>
        </w:rPr>
      </w:pPr>
      <w:del w:id="122" w:author="ziyiryan hao" w:date="2021-08-20T15:53:00Z">
        <w:r w:rsidDel="00DB01C1">
          <w:delText>- **dest_country**: Destination Country Code</w:delText>
        </w:r>
      </w:del>
    </w:p>
    <w:p w14:paraId="7C1CC9B9" w14:textId="7CD787D3" w:rsidR="00852490" w:rsidDel="00DB01C1" w:rsidRDefault="00852490" w:rsidP="00852490">
      <w:pPr>
        <w:rPr>
          <w:del w:id="123" w:author="ziyiryan hao" w:date="2021-08-20T15:53:00Z"/>
        </w:rPr>
      </w:pPr>
      <w:del w:id="124" w:author="ziyiryan hao" w:date="2021-08-20T15:53:00Z">
        <w:r w:rsidDel="00DB01C1">
          <w:delText>- **dest_country_name**: Destination Country</w:delText>
        </w:r>
      </w:del>
    </w:p>
    <w:p w14:paraId="7773B99C" w14:textId="7382A3C8" w:rsidR="00852490" w:rsidDel="00DB01C1" w:rsidRDefault="00852490" w:rsidP="00852490">
      <w:pPr>
        <w:rPr>
          <w:del w:id="125" w:author="ziyiryan hao" w:date="2021-08-20T15:53:00Z"/>
        </w:rPr>
      </w:pPr>
      <w:del w:id="126" w:author="ziyiryan hao" w:date="2021-08-20T15:53:00Z">
        <w:r w:rsidDel="00DB01C1">
          <w:delText>- **aircraft_group**: Aircraft Group</w:delText>
        </w:r>
      </w:del>
    </w:p>
    <w:p w14:paraId="2DA49C2B" w14:textId="75D232DA" w:rsidR="00852490" w:rsidDel="00DB01C1" w:rsidRDefault="00852490" w:rsidP="00852490">
      <w:pPr>
        <w:rPr>
          <w:del w:id="127" w:author="ziyiryan hao" w:date="2021-08-20T15:53:00Z"/>
        </w:rPr>
      </w:pPr>
      <w:del w:id="128" w:author="ziyiryan hao" w:date="2021-08-20T15:53:00Z">
        <w:r w:rsidDel="00DB01C1">
          <w:delText>- **aircraft_type**: Aircraft Type</w:delText>
        </w:r>
      </w:del>
    </w:p>
    <w:p w14:paraId="1F07F943" w14:textId="1BF5D780" w:rsidR="00852490" w:rsidDel="00DB01C1" w:rsidRDefault="00852490" w:rsidP="00852490">
      <w:pPr>
        <w:rPr>
          <w:del w:id="129" w:author="ziyiryan hao" w:date="2021-08-20T15:53:00Z"/>
        </w:rPr>
      </w:pPr>
      <w:del w:id="130" w:author="ziyiryan hao" w:date="2021-08-20T15:53:00Z">
        <w:r w:rsidDel="00DB01C1">
          <w:delText>- **aircraft_config**: Aircraft Configuration</w:delText>
        </w:r>
      </w:del>
    </w:p>
    <w:p w14:paraId="0FF23870" w14:textId="4158F82E" w:rsidR="00852490" w:rsidDel="00DB01C1" w:rsidRDefault="00852490" w:rsidP="00852490">
      <w:pPr>
        <w:rPr>
          <w:del w:id="131" w:author="ziyiryan hao" w:date="2021-08-20T15:53:00Z"/>
        </w:rPr>
      </w:pPr>
      <w:del w:id="132" w:author="ziyiryan hao" w:date="2021-08-20T15:53:00Z">
        <w:r w:rsidDel="00DB01C1">
          <w:delText>- **month**: Month</w:delText>
        </w:r>
      </w:del>
    </w:p>
    <w:p w14:paraId="5A6BE3E6" w14:textId="0D35DCC6" w:rsidR="00852490" w:rsidDel="00DB01C1" w:rsidRDefault="00852490" w:rsidP="00852490">
      <w:pPr>
        <w:rPr>
          <w:del w:id="133" w:author="ziyiryan hao" w:date="2021-08-20T15:53:00Z"/>
        </w:rPr>
      </w:pPr>
      <w:del w:id="134" w:author="ziyiryan hao" w:date="2021-08-20T15:53:00Z">
        <w:r w:rsidDel="00DB01C1">
          <w:delText>- **year**: Year</w:delText>
        </w:r>
      </w:del>
    </w:p>
    <w:p w14:paraId="7812C5C5" w14:textId="66634629" w:rsidR="00852490" w:rsidDel="00DB01C1" w:rsidRDefault="00852490" w:rsidP="00852490">
      <w:pPr>
        <w:rPr>
          <w:del w:id="135" w:author="ziyiryan hao" w:date="2021-08-20T15:53:00Z"/>
        </w:rPr>
      </w:pPr>
      <w:del w:id="136" w:author="ziyiryan hao" w:date="2021-08-20T15:53:00Z">
        <w:r w:rsidDel="00DB01C1">
          <w:delText>- **distance_group**: Distance Intervals, every 500 Miles, for Flight Segment</w:delText>
        </w:r>
      </w:del>
    </w:p>
    <w:p w14:paraId="033A00E5" w14:textId="09876F82" w:rsidR="00852490" w:rsidDel="00DB01C1" w:rsidRDefault="00852490" w:rsidP="00852490">
      <w:pPr>
        <w:rPr>
          <w:del w:id="137" w:author="ziyiryan hao" w:date="2021-08-20T15:53:00Z"/>
        </w:rPr>
      </w:pPr>
      <w:del w:id="138" w:author="ziyiryan hao" w:date="2021-08-20T15:53:00Z">
        <w:r w:rsidDel="00DB01C1">
          <w:delText>- **class**: Service Class</w:delText>
        </w:r>
      </w:del>
    </w:p>
    <w:p w14:paraId="6340FB13" w14:textId="2BCD952F" w:rsidR="00852490" w:rsidDel="00DB01C1" w:rsidRDefault="00852490" w:rsidP="00852490">
      <w:pPr>
        <w:rPr>
          <w:del w:id="139" w:author="ziyiryan hao" w:date="2021-08-20T15:53:00Z"/>
        </w:rPr>
      </w:pPr>
    </w:p>
    <w:p w14:paraId="4EECF659" w14:textId="08E10671" w:rsidR="00852490" w:rsidDel="00DB01C1" w:rsidRDefault="00852490" w:rsidP="00852490">
      <w:pPr>
        <w:rPr>
          <w:del w:id="140" w:author="ziyiryan hao" w:date="2021-08-20T15:53:00Z"/>
        </w:rPr>
      </w:pPr>
    </w:p>
    <w:p w14:paraId="73B39B21" w14:textId="3BC0D2C6" w:rsidR="00852490" w:rsidDel="00DB01C1" w:rsidRDefault="00852490" w:rsidP="00852490">
      <w:pPr>
        <w:rPr>
          <w:del w:id="141" w:author="ziyiryan hao" w:date="2021-08-20T15:53:00Z"/>
        </w:rPr>
      </w:pPr>
      <w:del w:id="142" w:author="ziyiryan hao" w:date="2021-08-20T15:53:00Z">
        <w:r w:rsidDel="00DB01C1">
          <w:delText>### Table **fuel_comsumption**</w:delText>
        </w:r>
      </w:del>
    </w:p>
    <w:p w14:paraId="4C534948" w14:textId="6F62D8D5" w:rsidR="00852490" w:rsidDel="00DB01C1" w:rsidRDefault="00852490" w:rsidP="00852490">
      <w:pPr>
        <w:rPr>
          <w:del w:id="143" w:author="ziyiryan hao" w:date="2021-08-20T15:53:00Z"/>
        </w:rPr>
      </w:pPr>
    </w:p>
    <w:p w14:paraId="322F3895" w14:textId="3E255A97" w:rsidR="00852490" w:rsidDel="00DB01C1" w:rsidRDefault="00852490" w:rsidP="00852490">
      <w:pPr>
        <w:rPr>
          <w:del w:id="144" w:author="ziyiryan hao" w:date="2021-08-20T15:53:00Z"/>
        </w:rPr>
      </w:pPr>
      <w:del w:id="145" w:author="ziyiryan hao" w:date="2021-08-20T15:53:00Z">
        <w:r w:rsidDel="00DB01C1">
          <w:delText>Variables:</w:delText>
        </w:r>
      </w:del>
    </w:p>
    <w:p w14:paraId="589A7568" w14:textId="3A112C65" w:rsidR="00852490" w:rsidDel="00DB01C1" w:rsidRDefault="00852490" w:rsidP="00852490">
      <w:pPr>
        <w:rPr>
          <w:del w:id="146" w:author="ziyiryan hao" w:date="2021-08-20T15:53:00Z"/>
        </w:rPr>
      </w:pPr>
    </w:p>
    <w:p w14:paraId="38970959" w14:textId="3FE0FADB" w:rsidR="00852490" w:rsidDel="00DB01C1" w:rsidRDefault="00852490" w:rsidP="00852490">
      <w:pPr>
        <w:rPr>
          <w:del w:id="147" w:author="ziyiryan hao" w:date="2021-08-20T15:53:00Z"/>
        </w:rPr>
      </w:pPr>
      <w:del w:id="148" w:author="ziyiryan hao" w:date="2021-08-20T15:53:00Z">
        <w:r w:rsidDel="00DB01C1">
          <w:delText>- **month**: Month</w:delText>
        </w:r>
      </w:del>
    </w:p>
    <w:p w14:paraId="154E6AC2" w14:textId="04F2EA45" w:rsidR="00852490" w:rsidDel="00DB01C1" w:rsidRDefault="00852490" w:rsidP="00852490">
      <w:pPr>
        <w:rPr>
          <w:del w:id="149" w:author="ziyiryan hao" w:date="2021-08-20T15:53:00Z"/>
        </w:rPr>
      </w:pPr>
      <w:del w:id="150" w:author="ziyiryan hao" w:date="2021-08-20T15:53:00Z">
        <w:r w:rsidDel="00DB01C1">
          <w:delText>- **airline_id**: An identification number assigned by US DOT to identify a unique airline (carrier). A unique airline (carrier) is defined as one holding and reporting under the same DOT certificate regardless of its Code, Name, or holding company/corporation.</w:delText>
        </w:r>
      </w:del>
    </w:p>
    <w:p w14:paraId="7C625CA1" w14:textId="2D78022B" w:rsidR="00852490" w:rsidDel="00DB01C1" w:rsidRDefault="00852490" w:rsidP="00852490">
      <w:pPr>
        <w:rPr>
          <w:del w:id="151" w:author="ziyiryan hao" w:date="2021-08-20T15:53:00Z"/>
        </w:rPr>
      </w:pPr>
      <w:del w:id="152" w:author="ziyiryan hao" w:date="2021-08-20T15:53:00Z">
        <w:r w:rsidDel="00DB01C1">
          <w:delText>- **unique_carrier**: Unique Carrier Code. When the same code has been used by multiple carriers, a numeric suffix is used for earlier users, for example, PA, PA(1), PA(2). Use this field for analysis across a range of years.</w:delText>
        </w:r>
      </w:del>
    </w:p>
    <w:p w14:paraId="6488899E" w14:textId="18EAD20F" w:rsidR="00852490" w:rsidDel="00DB01C1" w:rsidRDefault="00852490" w:rsidP="00852490">
      <w:pPr>
        <w:rPr>
          <w:del w:id="153" w:author="ziyiryan hao" w:date="2021-08-20T15:53:00Z"/>
        </w:rPr>
      </w:pPr>
      <w:del w:id="154" w:author="ziyiryan hao" w:date="2021-08-20T15:53:00Z">
        <w:r w:rsidDel="00DB01C1">
          <w:delText>- **carrier**: Code assigned by IATA and commonly used to identify a carrier. As the same code may have been assigned to different carriers over time, the code is not always unique. For analysis, use the Unique Carrier Code.</w:delText>
        </w:r>
      </w:del>
    </w:p>
    <w:p w14:paraId="6514596C" w14:textId="03894D1D" w:rsidR="00852490" w:rsidDel="00DB01C1" w:rsidRDefault="00852490" w:rsidP="00852490">
      <w:pPr>
        <w:rPr>
          <w:del w:id="155" w:author="ziyiryan hao" w:date="2021-08-20T15:53:00Z"/>
        </w:rPr>
      </w:pPr>
      <w:del w:id="156" w:author="ziyiryan hao" w:date="2021-08-20T15:53:00Z">
        <w:r w:rsidDel="00DB01C1">
          <w:delText>- **carrier_name**: Carrier Name</w:delText>
        </w:r>
      </w:del>
    </w:p>
    <w:p w14:paraId="58B77B12" w14:textId="456005D6" w:rsidR="00852490" w:rsidDel="00DB01C1" w:rsidRDefault="00852490" w:rsidP="00852490">
      <w:pPr>
        <w:rPr>
          <w:del w:id="157" w:author="ziyiryan hao" w:date="2021-08-20T15:53:00Z"/>
        </w:rPr>
      </w:pPr>
      <w:del w:id="158" w:author="ziyiryan hao" w:date="2021-08-20T15:53:00Z">
        <w:r w:rsidDel="00DB01C1">
          <w:delText>- **carrier_group_new**: Carrier Group New</w:delText>
        </w:r>
      </w:del>
    </w:p>
    <w:p w14:paraId="11F93E87" w14:textId="3B2F4007" w:rsidR="00852490" w:rsidDel="00DB01C1" w:rsidRDefault="00852490" w:rsidP="00852490">
      <w:pPr>
        <w:rPr>
          <w:del w:id="159" w:author="ziyiryan hao" w:date="2021-08-20T15:53:00Z"/>
        </w:rPr>
      </w:pPr>
      <w:del w:id="160" w:author="ziyiryan hao" w:date="2021-08-20T15:53:00Z">
        <w:r w:rsidDel="00DB01C1">
          <w:delText>- **sdomt_gallons**: Total Scheduled Domestic, Fuel Consumption (Gallons)</w:delText>
        </w:r>
      </w:del>
    </w:p>
    <w:p w14:paraId="21E0847B" w14:textId="1EB81EE4" w:rsidR="00852490" w:rsidDel="00DB01C1" w:rsidRDefault="00852490" w:rsidP="00852490">
      <w:pPr>
        <w:rPr>
          <w:del w:id="161" w:author="ziyiryan hao" w:date="2021-08-20T15:53:00Z"/>
        </w:rPr>
      </w:pPr>
      <w:del w:id="162" w:author="ziyiryan hao" w:date="2021-08-20T15:53:00Z">
        <w:r w:rsidDel="00DB01C1">
          <w:delText>- **satl_gallons**: Scheduled Service International Atlantic - Fuel Consumption (Gallons)</w:delText>
        </w:r>
      </w:del>
    </w:p>
    <w:p w14:paraId="3D472871" w14:textId="1885DC35" w:rsidR="00852490" w:rsidDel="00DB01C1" w:rsidRDefault="00852490" w:rsidP="00852490">
      <w:pPr>
        <w:rPr>
          <w:del w:id="163" w:author="ziyiryan hao" w:date="2021-08-20T15:53:00Z"/>
        </w:rPr>
      </w:pPr>
      <w:del w:id="164" w:author="ziyiryan hao" w:date="2021-08-20T15:53:00Z">
        <w:r w:rsidDel="00DB01C1">
          <w:delText>- **spac_gallons**: Scheduled Service International Pacific - Fuel Consumption (Gallons)</w:delText>
        </w:r>
      </w:del>
    </w:p>
    <w:p w14:paraId="6DE75502" w14:textId="3EB9373D" w:rsidR="00852490" w:rsidDel="00DB01C1" w:rsidRDefault="00852490" w:rsidP="00852490">
      <w:pPr>
        <w:rPr>
          <w:del w:id="165" w:author="ziyiryan hao" w:date="2021-08-20T15:53:00Z"/>
        </w:rPr>
      </w:pPr>
      <w:del w:id="166" w:author="ziyiryan hao" w:date="2021-08-20T15:53:00Z">
        <w:r w:rsidDel="00DB01C1">
          <w:delText>- **slat_gallons**: Scheduled Service International Latin America - Fuel Consumption (Gallons)</w:delText>
        </w:r>
      </w:del>
    </w:p>
    <w:p w14:paraId="5EB52563" w14:textId="6288F1CE" w:rsidR="00852490" w:rsidDel="00DB01C1" w:rsidRDefault="00852490" w:rsidP="00852490">
      <w:pPr>
        <w:rPr>
          <w:del w:id="167" w:author="ziyiryan hao" w:date="2021-08-20T15:53:00Z"/>
        </w:rPr>
      </w:pPr>
      <w:del w:id="168" w:author="ziyiryan hao" w:date="2021-08-20T15:53:00Z">
        <w:r w:rsidDel="00DB01C1">
          <w:delText>- **sint_gallons**: Scheduled Service International Subtotal - Fuel Consumption (Gallons)</w:delText>
        </w:r>
      </w:del>
    </w:p>
    <w:p w14:paraId="666823F3" w14:textId="3AB15316" w:rsidR="00852490" w:rsidDel="00DB01C1" w:rsidRDefault="00852490" w:rsidP="00852490">
      <w:pPr>
        <w:rPr>
          <w:del w:id="169" w:author="ziyiryan hao" w:date="2021-08-20T15:53:00Z"/>
        </w:rPr>
      </w:pPr>
      <w:del w:id="170" w:author="ziyiryan hao" w:date="2021-08-20T15:53:00Z">
        <w:r w:rsidDel="00DB01C1">
          <w:delText>- **ts_gallons**: Total Scheduled Service - Fuel Consumption (Gallons)</w:delText>
        </w:r>
      </w:del>
    </w:p>
    <w:p w14:paraId="44380B13" w14:textId="3FCD585F" w:rsidR="00852490" w:rsidDel="00DB01C1" w:rsidRDefault="00852490" w:rsidP="00852490">
      <w:pPr>
        <w:rPr>
          <w:del w:id="171" w:author="ziyiryan hao" w:date="2021-08-20T15:53:00Z"/>
        </w:rPr>
      </w:pPr>
      <w:del w:id="172" w:author="ziyiryan hao" w:date="2021-08-20T15:53:00Z">
        <w:r w:rsidDel="00DB01C1">
          <w:delText>- **tdomt_gallons**: Total Domestic - Fuel Consumption (Gallons)</w:delText>
        </w:r>
      </w:del>
    </w:p>
    <w:p w14:paraId="350DC406" w14:textId="5205D446" w:rsidR="00852490" w:rsidDel="00DB01C1" w:rsidRDefault="00852490" w:rsidP="00852490">
      <w:pPr>
        <w:rPr>
          <w:del w:id="173" w:author="ziyiryan hao" w:date="2021-08-20T15:53:00Z"/>
        </w:rPr>
      </w:pPr>
      <w:del w:id="174" w:author="ziyiryan hao" w:date="2021-08-20T15:53:00Z">
        <w:r w:rsidDel="00DB01C1">
          <w:delText>- **tint_gallons**: Total International - Fuel Consumption (Gallons)</w:delText>
        </w:r>
      </w:del>
    </w:p>
    <w:p w14:paraId="6C25F823" w14:textId="44AD62FD" w:rsidR="00852490" w:rsidDel="00DB01C1" w:rsidRDefault="00852490" w:rsidP="00852490">
      <w:pPr>
        <w:rPr>
          <w:del w:id="175" w:author="ziyiryan hao" w:date="2021-08-20T15:53:00Z"/>
        </w:rPr>
      </w:pPr>
      <w:del w:id="176" w:author="ziyiryan hao" w:date="2021-08-20T15:53:00Z">
        <w:r w:rsidDel="00DB01C1">
          <w:delText>- **total_gallons**: Grand Total - Fuel Consumption (Gallons)</w:delText>
        </w:r>
      </w:del>
    </w:p>
    <w:p w14:paraId="07AD4E61" w14:textId="4ABB4A6B" w:rsidR="00852490" w:rsidDel="00DB01C1" w:rsidRDefault="00852490" w:rsidP="00852490">
      <w:pPr>
        <w:rPr>
          <w:del w:id="177" w:author="ziyiryan hao" w:date="2021-08-20T15:53:00Z"/>
        </w:rPr>
      </w:pPr>
      <w:del w:id="178" w:author="ziyiryan hao" w:date="2021-08-20T15:53:00Z">
        <w:r w:rsidDel="00DB01C1">
          <w:delText>- **sdomt_cost**: Total Scheduled Domestic, Fuel Cost (Dollars)</w:delText>
        </w:r>
      </w:del>
    </w:p>
    <w:p w14:paraId="1EA495DD" w14:textId="667130D5" w:rsidR="00852490" w:rsidDel="00DB01C1" w:rsidRDefault="00852490" w:rsidP="00852490">
      <w:pPr>
        <w:rPr>
          <w:del w:id="179" w:author="ziyiryan hao" w:date="2021-08-20T15:53:00Z"/>
        </w:rPr>
      </w:pPr>
      <w:del w:id="180" w:author="ziyiryan hao" w:date="2021-08-20T15:53:00Z">
        <w:r w:rsidDel="00DB01C1">
          <w:delText>- **satl_cost**: Scheduled Service International Atlantic - Fuel Cost (Dollars)</w:delText>
        </w:r>
      </w:del>
    </w:p>
    <w:p w14:paraId="2B1602B9" w14:textId="1F6B3C0A" w:rsidR="00852490" w:rsidDel="00DB01C1" w:rsidRDefault="00852490" w:rsidP="00852490">
      <w:pPr>
        <w:rPr>
          <w:del w:id="181" w:author="ziyiryan hao" w:date="2021-08-20T15:53:00Z"/>
        </w:rPr>
      </w:pPr>
      <w:del w:id="182" w:author="ziyiryan hao" w:date="2021-08-20T15:53:00Z">
        <w:r w:rsidDel="00DB01C1">
          <w:delText>- **spac_cost**: Scheduled Service International Pacific - Fuel Cost (Dollars)</w:delText>
        </w:r>
      </w:del>
    </w:p>
    <w:p w14:paraId="067338F8" w14:textId="6FEB0B3F" w:rsidR="00852490" w:rsidDel="00DB01C1" w:rsidRDefault="00852490" w:rsidP="00852490">
      <w:pPr>
        <w:rPr>
          <w:del w:id="183" w:author="ziyiryan hao" w:date="2021-08-20T15:53:00Z"/>
        </w:rPr>
      </w:pPr>
      <w:del w:id="184" w:author="ziyiryan hao" w:date="2021-08-20T15:53:00Z">
        <w:r w:rsidDel="00DB01C1">
          <w:delText>- **slat_cost**: Scheduled Service International Latin America - Fuel Cost (Dollars)</w:delText>
        </w:r>
      </w:del>
    </w:p>
    <w:p w14:paraId="0D5D39B2" w14:textId="5E218825" w:rsidR="00852490" w:rsidDel="00DB01C1" w:rsidRDefault="00852490" w:rsidP="00852490">
      <w:pPr>
        <w:rPr>
          <w:del w:id="185" w:author="ziyiryan hao" w:date="2021-08-20T15:53:00Z"/>
        </w:rPr>
      </w:pPr>
      <w:del w:id="186" w:author="ziyiryan hao" w:date="2021-08-20T15:53:00Z">
        <w:r w:rsidDel="00DB01C1">
          <w:delText>- **sint_cost**: Scheduled Service International Subtotal - Fuel Cost (Dollars)</w:delText>
        </w:r>
      </w:del>
    </w:p>
    <w:p w14:paraId="4C7B0C99" w14:textId="4770D7FF" w:rsidR="00852490" w:rsidDel="00DB01C1" w:rsidRDefault="00852490" w:rsidP="00852490">
      <w:pPr>
        <w:rPr>
          <w:del w:id="187" w:author="ziyiryan hao" w:date="2021-08-20T15:53:00Z"/>
        </w:rPr>
      </w:pPr>
      <w:del w:id="188" w:author="ziyiryan hao" w:date="2021-08-20T15:53:00Z">
        <w:r w:rsidDel="00DB01C1">
          <w:delText>- **ts_cost**: Total Scheduled Service - Fuel Cost (Dollars)</w:delText>
        </w:r>
      </w:del>
    </w:p>
    <w:p w14:paraId="279F267F" w14:textId="4F1B2255" w:rsidR="00852490" w:rsidDel="00DB01C1" w:rsidRDefault="00852490" w:rsidP="00852490">
      <w:pPr>
        <w:rPr>
          <w:del w:id="189" w:author="ziyiryan hao" w:date="2021-08-20T15:53:00Z"/>
        </w:rPr>
      </w:pPr>
      <w:del w:id="190" w:author="ziyiryan hao" w:date="2021-08-20T15:53:00Z">
        <w:r w:rsidDel="00DB01C1">
          <w:delText>- **tdomt_cost**: Total Domestic - Fuel Cost (Dollars)</w:delText>
        </w:r>
      </w:del>
    </w:p>
    <w:p w14:paraId="1F94929B" w14:textId="5F0108C5" w:rsidR="00852490" w:rsidDel="00DB01C1" w:rsidRDefault="00852490" w:rsidP="00852490">
      <w:pPr>
        <w:rPr>
          <w:del w:id="191" w:author="ziyiryan hao" w:date="2021-08-20T15:53:00Z"/>
        </w:rPr>
      </w:pPr>
      <w:del w:id="192" w:author="ziyiryan hao" w:date="2021-08-20T15:53:00Z">
        <w:r w:rsidDel="00DB01C1">
          <w:delText>- **tint_cost**: Total International - Fuel Cost (Dollars)</w:delText>
        </w:r>
      </w:del>
    </w:p>
    <w:p w14:paraId="21C90E31" w14:textId="45BA4B01" w:rsidR="00852490" w:rsidDel="00DB01C1" w:rsidRDefault="00852490" w:rsidP="00852490">
      <w:pPr>
        <w:rPr>
          <w:del w:id="193" w:author="ziyiryan hao" w:date="2021-08-20T15:53:00Z"/>
        </w:rPr>
      </w:pPr>
      <w:del w:id="194" w:author="ziyiryan hao" w:date="2021-08-20T15:53:00Z">
        <w:r w:rsidDel="00DB01C1">
          <w:delText>- **total_cost**: Grand Total - Fuel Cost (Dollars)</w:delText>
        </w:r>
      </w:del>
    </w:p>
    <w:p w14:paraId="39322506" w14:textId="16DC2C40" w:rsidR="00852490" w:rsidDel="00DB01C1" w:rsidRDefault="00852490" w:rsidP="00852490">
      <w:pPr>
        <w:rPr>
          <w:del w:id="195" w:author="ziyiryan hao" w:date="2021-08-20T15:53:00Z"/>
        </w:rPr>
      </w:pPr>
      <w:del w:id="196" w:author="ziyiryan hao" w:date="2021-08-20T15:53:00Z">
        <w:r w:rsidDel="00DB01C1">
          <w:delText>- **year**: year</w:delText>
        </w:r>
      </w:del>
    </w:p>
    <w:p w14:paraId="53C32BFF" w14:textId="179A4049" w:rsidR="00852490" w:rsidDel="00DB01C1" w:rsidRDefault="00852490" w:rsidP="00852490">
      <w:pPr>
        <w:rPr>
          <w:del w:id="197" w:author="ziyiryan hao" w:date="2021-08-20T15:53:00Z"/>
        </w:rPr>
      </w:pPr>
    </w:p>
    <w:p w14:paraId="017BC728" w14:textId="77777777" w:rsidR="00852490" w:rsidRDefault="00852490" w:rsidP="00852490"/>
    <w:p w14:paraId="04940421" w14:textId="77777777" w:rsidR="00852490" w:rsidRDefault="00852490" w:rsidP="00852490">
      <w:r>
        <w:t>### Table **</w:t>
      </w:r>
      <w:proofErr w:type="spellStart"/>
      <w:r>
        <w:t>flights_test</w:t>
      </w:r>
      <w:proofErr w:type="spellEnd"/>
      <w:r>
        <w:t>**</w:t>
      </w:r>
    </w:p>
    <w:p w14:paraId="3D6F1B1D" w14:textId="77777777" w:rsidR="00852490" w:rsidRDefault="00852490" w:rsidP="00852490"/>
    <w:p w14:paraId="6A70048D" w14:textId="77777777" w:rsidR="00852490" w:rsidRDefault="00852490" w:rsidP="00852490">
      <w:r>
        <w:t xml:space="preserve">This table consists of subset of columns from table flights. It represents flights from January 2020 which will be used for evaluation. Therefore, we are missing some features that we are not </w:t>
      </w:r>
      <w:proofErr w:type="spellStart"/>
      <w:r>
        <w:t>suppossed</w:t>
      </w:r>
      <w:proofErr w:type="spellEnd"/>
      <w:r>
        <w:t xml:space="preserve"> to know before the flight lands.</w:t>
      </w:r>
    </w:p>
    <w:p w14:paraId="666B8E14" w14:textId="77777777" w:rsidR="00852490" w:rsidRDefault="00852490" w:rsidP="00852490"/>
    <w:p w14:paraId="473694F1" w14:textId="77777777" w:rsidR="00852490" w:rsidRDefault="00852490" w:rsidP="00852490">
      <w:r>
        <w:t>Variables:</w:t>
      </w:r>
    </w:p>
    <w:p w14:paraId="13FCCF2D" w14:textId="77777777" w:rsidR="00852490" w:rsidRDefault="00852490" w:rsidP="00852490"/>
    <w:p w14:paraId="64A49ADB" w14:textId="227A7845" w:rsidR="00852490" w:rsidRDefault="00852490" w:rsidP="00852490">
      <w:r w:rsidRPr="00F37D30">
        <w:rPr>
          <w:highlight w:val="yellow"/>
          <w:rPrChange w:id="198" w:author="ziyiryan hao" w:date="2021-08-20T16:04:00Z">
            <w:rPr/>
          </w:rPrChange>
        </w:rPr>
        <w:t>- **</w:t>
      </w:r>
      <w:proofErr w:type="spellStart"/>
      <w:r w:rsidRPr="00F37D30">
        <w:rPr>
          <w:highlight w:val="yellow"/>
          <w:rPrChange w:id="199" w:author="ziyiryan hao" w:date="2021-08-20T16:04:00Z">
            <w:rPr/>
          </w:rPrChange>
        </w:rPr>
        <w:t>fl_date</w:t>
      </w:r>
      <w:proofErr w:type="spellEnd"/>
      <w:r w:rsidRPr="00F37D30">
        <w:rPr>
          <w:highlight w:val="yellow"/>
          <w:rPrChange w:id="200" w:author="ziyiryan hao" w:date="2021-08-20T16:04:00Z">
            <w:rPr/>
          </w:rPrChange>
        </w:rPr>
        <w:t>**: Flight Date (</w:t>
      </w:r>
      <w:proofErr w:type="spellStart"/>
      <w:r w:rsidRPr="00F37D30">
        <w:rPr>
          <w:highlight w:val="yellow"/>
          <w:rPrChange w:id="201" w:author="ziyiryan hao" w:date="2021-08-20T16:04:00Z">
            <w:rPr/>
          </w:rPrChange>
        </w:rPr>
        <w:t>yyyy</w:t>
      </w:r>
      <w:proofErr w:type="spellEnd"/>
      <w:r w:rsidRPr="00F37D30">
        <w:rPr>
          <w:highlight w:val="yellow"/>
          <w:rPrChange w:id="202" w:author="ziyiryan hao" w:date="2021-08-20T16:04:00Z">
            <w:rPr/>
          </w:rPrChange>
        </w:rPr>
        <w:t>-mm-dd)</w:t>
      </w:r>
      <w:ins w:id="203" w:author="ziyiryan hao" w:date="2021-08-20T15:52:00Z">
        <w:r w:rsidR="00DB01C1">
          <w:t xml:space="preserve"> </w:t>
        </w:r>
      </w:ins>
      <w:ins w:id="204" w:author="ziyiryan hao" w:date="2021-08-20T16:00:00Z">
        <w:r w:rsidR="00F37D30">
          <w:t xml:space="preserve"> as only one month, consider </w:t>
        </w:r>
      </w:ins>
      <w:ins w:id="205" w:author="ziyiryan hao" w:date="2021-08-20T16:01:00Z">
        <w:r w:rsidR="00F37D30">
          <w:t>day of week, holiday, month</w:t>
        </w:r>
      </w:ins>
    </w:p>
    <w:p w14:paraId="19D5B587" w14:textId="77777777" w:rsidR="00852490" w:rsidRDefault="00852490" w:rsidP="00852490">
      <w:r>
        <w:t>- **</w:t>
      </w:r>
      <w:proofErr w:type="spellStart"/>
      <w:r>
        <w:t>mkt_unique_carrier</w:t>
      </w:r>
      <w:proofErr w:type="spellEnd"/>
      <w:r>
        <w:t>**: Unique Marketing Carrier Code. When the same code has been used by multiple carriers, a numeric suffix is used for earlier users, for example, PA, PA(1), PA(2). Use this field for analysis across a range of years.</w:t>
      </w:r>
    </w:p>
    <w:p w14:paraId="36A1BA16" w14:textId="77777777" w:rsidR="00852490" w:rsidRDefault="00852490" w:rsidP="00852490">
      <w:r>
        <w:t>- **</w:t>
      </w:r>
      <w:proofErr w:type="spellStart"/>
      <w:r>
        <w:t>branded_code_share</w:t>
      </w:r>
      <w:proofErr w:type="spellEnd"/>
      <w:r>
        <w:t>**: Reporting Carrier Operated or Branded Code Share Partners</w:t>
      </w:r>
    </w:p>
    <w:p w14:paraId="756CA0C0" w14:textId="77777777" w:rsidR="00852490" w:rsidRDefault="00852490" w:rsidP="00852490">
      <w:r>
        <w:t>- **</w:t>
      </w:r>
      <w:proofErr w:type="spellStart"/>
      <w:r>
        <w:t>mkt_carrier</w:t>
      </w:r>
      <w:proofErr w:type="spellEnd"/>
      <w:r>
        <w:t>**: Code assigned by IATA and commonly used to identify a carrier. As the same code may have been assigned to different carriers over time, the code is not always unique. For analysis, use the Unique Carrier Code.</w:t>
      </w:r>
    </w:p>
    <w:p w14:paraId="635FDFE2" w14:textId="77777777" w:rsidR="00852490" w:rsidRDefault="00852490" w:rsidP="00852490">
      <w:r>
        <w:t>- **</w:t>
      </w:r>
      <w:proofErr w:type="spellStart"/>
      <w:r w:rsidRPr="00F37D30">
        <w:rPr>
          <w:rPrChange w:id="206" w:author="ziyiryan hao" w:date="2021-08-20T16:08:00Z">
            <w:rPr/>
          </w:rPrChange>
        </w:rPr>
        <w:t>mkt_carrier_fl_num</w:t>
      </w:r>
      <w:proofErr w:type="spellEnd"/>
      <w:r w:rsidRPr="00F37D30">
        <w:rPr>
          <w:rPrChange w:id="207" w:author="ziyiryan hao" w:date="2021-08-20T16:08:00Z">
            <w:rPr/>
          </w:rPrChange>
        </w:rPr>
        <w:t>**: Flight Number</w:t>
      </w:r>
    </w:p>
    <w:p w14:paraId="701CBDEF" w14:textId="77777777" w:rsidR="00852490" w:rsidRDefault="00852490" w:rsidP="00852490">
      <w:r w:rsidRPr="00F37D30">
        <w:rPr>
          <w:highlight w:val="green"/>
          <w:rPrChange w:id="208" w:author="ziyiryan hao" w:date="2021-08-20T16:05:00Z">
            <w:rPr/>
          </w:rPrChange>
        </w:rPr>
        <w:t>- **</w:t>
      </w:r>
      <w:proofErr w:type="spellStart"/>
      <w:r w:rsidRPr="00F37D30">
        <w:rPr>
          <w:highlight w:val="green"/>
          <w:rPrChange w:id="209" w:author="ziyiryan hao" w:date="2021-08-20T16:05:00Z">
            <w:rPr/>
          </w:rPrChange>
        </w:rPr>
        <w:t>op_unique_carrier</w:t>
      </w:r>
      <w:proofErr w:type="spellEnd"/>
      <w:r w:rsidRPr="00F37D30">
        <w:rPr>
          <w:highlight w:val="green"/>
          <w:rPrChange w:id="210" w:author="ziyiryan hao" w:date="2021-08-20T16:05:00Z">
            <w:rPr/>
          </w:rPrChange>
        </w:rPr>
        <w:t>**: Unique Scheduled Operating Carrier Code</w:t>
      </w:r>
      <w:r>
        <w:t xml:space="preserve">. When the same code has been used by multiple carriers, a numeric suffix is used for earlier </w:t>
      </w:r>
      <w:proofErr w:type="spellStart"/>
      <w:r>
        <w:t>users,for</w:t>
      </w:r>
      <w:proofErr w:type="spellEnd"/>
      <w:r>
        <w:t xml:space="preserve"> example, PA, PA(1), PA(2). Use this field for analysis across a range of years.</w:t>
      </w:r>
    </w:p>
    <w:p w14:paraId="19AF7C0D" w14:textId="77777777" w:rsidR="00852490" w:rsidRDefault="00852490" w:rsidP="00852490">
      <w:r>
        <w:t>- **</w:t>
      </w:r>
      <w:proofErr w:type="spellStart"/>
      <w:r>
        <w:t>tail_num</w:t>
      </w:r>
      <w:proofErr w:type="spellEnd"/>
      <w:r>
        <w:t>**: Tail Number</w:t>
      </w:r>
    </w:p>
    <w:p w14:paraId="7C36CCDF" w14:textId="77777777" w:rsidR="00852490" w:rsidRDefault="00852490" w:rsidP="00852490">
      <w:r>
        <w:t xml:space="preserve">- </w:t>
      </w:r>
      <w:r w:rsidRPr="00F37D30">
        <w:rPr>
          <w:highlight w:val="green"/>
          <w:rPrChange w:id="211" w:author="ziyiryan hao" w:date="2021-08-20T16:07:00Z">
            <w:rPr/>
          </w:rPrChange>
        </w:rPr>
        <w:t>**</w:t>
      </w:r>
      <w:proofErr w:type="spellStart"/>
      <w:r w:rsidRPr="00F37D30">
        <w:rPr>
          <w:highlight w:val="green"/>
          <w:rPrChange w:id="212" w:author="ziyiryan hao" w:date="2021-08-20T16:07:00Z">
            <w:rPr/>
          </w:rPrChange>
        </w:rPr>
        <w:t>op_carrier_fl_num</w:t>
      </w:r>
      <w:proofErr w:type="spellEnd"/>
      <w:r w:rsidRPr="00F37D30">
        <w:rPr>
          <w:highlight w:val="green"/>
          <w:rPrChange w:id="213" w:author="ziyiryan hao" w:date="2021-08-20T16:07:00Z">
            <w:rPr/>
          </w:rPrChange>
        </w:rPr>
        <w:t>**: Flight Number</w:t>
      </w:r>
    </w:p>
    <w:p w14:paraId="5D5E7228" w14:textId="77777777" w:rsidR="00852490" w:rsidRDefault="00852490" w:rsidP="00852490">
      <w:r>
        <w:t xml:space="preserve">- </w:t>
      </w:r>
      <w:r w:rsidRPr="00803A02">
        <w:rPr>
          <w:highlight w:val="green"/>
          <w:rPrChange w:id="214" w:author="ziyiryan hao" w:date="2021-08-20T18:11:00Z">
            <w:rPr/>
          </w:rPrChange>
        </w:rPr>
        <w:t>**</w:t>
      </w:r>
      <w:proofErr w:type="spellStart"/>
      <w:r w:rsidRPr="00803A02">
        <w:rPr>
          <w:highlight w:val="green"/>
          <w:rPrChange w:id="215" w:author="ziyiryan hao" w:date="2021-08-20T18:11:00Z">
            <w:rPr/>
          </w:rPrChange>
        </w:rPr>
        <w:t>origin_airport_id</w:t>
      </w:r>
      <w:proofErr w:type="spellEnd"/>
      <w:r w:rsidRPr="00803A02">
        <w:rPr>
          <w:highlight w:val="green"/>
          <w:rPrChange w:id="216" w:author="ziyiryan hao" w:date="2021-08-20T18:11:00Z">
            <w:rPr/>
          </w:rPrChange>
        </w:rPr>
        <w:t>**:</w:t>
      </w:r>
      <w:r>
        <w:t xml:space="preserve"> Origin Airport, Airport ID. An identification number assigned by US DOT to identify a unique airport. Use this field for airport analysis across a range of years because an airport can change its airport code and airport codes can be reused.</w:t>
      </w:r>
    </w:p>
    <w:p w14:paraId="0B4E5F25" w14:textId="77777777" w:rsidR="00852490" w:rsidRDefault="00852490" w:rsidP="00852490">
      <w:r>
        <w:lastRenderedPageBreak/>
        <w:t>- **origin**: Origin Airport</w:t>
      </w:r>
    </w:p>
    <w:p w14:paraId="58A4D685" w14:textId="77777777" w:rsidR="00852490" w:rsidRDefault="00852490" w:rsidP="00852490">
      <w:r>
        <w:t>- **</w:t>
      </w:r>
      <w:proofErr w:type="spellStart"/>
      <w:r>
        <w:t>origin_city_name</w:t>
      </w:r>
      <w:proofErr w:type="spellEnd"/>
      <w:r>
        <w:t>**: Origin Airport, City Name</w:t>
      </w:r>
    </w:p>
    <w:p w14:paraId="46C6A27A" w14:textId="77777777" w:rsidR="00852490" w:rsidRDefault="00852490" w:rsidP="00852490">
      <w:r>
        <w:t xml:space="preserve">- </w:t>
      </w:r>
      <w:r w:rsidRPr="00803A02">
        <w:rPr>
          <w:highlight w:val="green"/>
          <w:rPrChange w:id="217" w:author="ziyiryan hao" w:date="2021-08-20T18:12:00Z">
            <w:rPr/>
          </w:rPrChange>
        </w:rPr>
        <w:t>**</w:t>
      </w:r>
      <w:proofErr w:type="spellStart"/>
      <w:r w:rsidRPr="00803A02">
        <w:rPr>
          <w:highlight w:val="green"/>
          <w:rPrChange w:id="218" w:author="ziyiryan hao" w:date="2021-08-20T18:12:00Z">
            <w:rPr/>
          </w:rPrChange>
        </w:rPr>
        <w:t>dest_airport_id</w:t>
      </w:r>
      <w:proofErr w:type="spellEnd"/>
      <w:r w:rsidRPr="00803A02">
        <w:rPr>
          <w:highlight w:val="green"/>
          <w:rPrChange w:id="219" w:author="ziyiryan hao" w:date="2021-08-20T18:12:00Z">
            <w:rPr/>
          </w:rPrChange>
        </w:rPr>
        <w:t>**:</w:t>
      </w:r>
      <w:r>
        <w:t xml:space="preserve"> Destination Airport, Airport ID. An identification number assigned by US DOT to identify a unique airport. Use this field for airport analysis across a range of years because an airport can change its airport code and airport codes can be reused.</w:t>
      </w:r>
    </w:p>
    <w:p w14:paraId="4D540D51" w14:textId="77777777" w:rsidR="00852490" w:rsidRDefault="00852490" w:rsidP="00852490">
      <w:r>
        <w:t>- **</w:t>
      </w:r>
      <w:proofErr w:type="spellStart"/>
      <w:r>
        <w:t>dest</w:t>
      </w:r>
      <w:proofErr w:type="spellEnd"/>
      <w:r>
        <w:t>**: Destination Airport</w:t>
      </w:r>
    </w:p>
    <w:p w14:paraId="2C8FC4F4" w14:textId="77777777" w:rsidR="00852490" w:rsidRDefault="00852490" w:rsidP="00852490">
      <w:r>
        <w:t>- **</w:t>
      </w:r>
      <w:proofErr w:type="spellStart"/>
      <w:r>
        <w:t>dest_city_name</w:t>
      </w:r>
      <w:proofErr w:type="spellEnd"/>
      <w:r>
        <w:t>**: Destination Airport, City Name</w:t>
      </w:r>
    </w:p>
    <w:p w14:paraId="22838707" w14:textId="77777777" w:rsidR="00852490" w:rsidRDefault="00852490" w:rsidP="00852490">
      <w:r>
        <w:t xml:space="preserve">- </w:t>
      </w:r>
      <w:r w:rsidRPr="00803A02">
        <w:rPr>
          <w:highlight w:val="green"/>
          <w:rPrChange w:id="220" w:author="ziyiryan hao" w:date="2021-08-20T18:13:00Z">
            <w:rPr/>
          </w:rPrChange>
        </w:rPr>
        <w:t>**</w:t>
      </w:r>
      <w:proofErr w:type="spellStart"/>
      <w:r w:rsidRPr="00803A02">
        <w:rPr>
          <w:highlight w:val="green"/>
          <w:rPrChange w:id="221" w:author="ziyiryan hao" w:date="2021-08-20T18:13:00Z">
            <w:rPr/>
          </w:rPrChange>
        </w:rPr>
        <w:t>crs_dep_time</w:t>
      </w:r>
      <w:proofErr w:type="spellEnd"/>
      <w:r w:rsidRPr="00803A02">
        <w:rPr>
          <w:highlight w:val="green"/>
          <w:rPrChange w:id="222" w:author="ziyiryan hao" w:date="2021-08-20T18:13:00Z">
            <w:rPr/>
          </w:rPrChange>
        </w:rPr>
        <w:t>**:</w:t>
      </w:r>
      <w:r>
        <w:t xml:space="preserve"> CRS Departure Time (local time: </w:t>
      </w:r>
      <w:proofErr w:type="spellStart"/>
      <w:r>
        <w:t>hhmm</w:t>
      </w:r>
      <w:proofErr w:type="spellEnd"/>
      <w:r>
        <w:t>)</w:t>
      </w:r>
    </w:p>
    <w:p w14:paraId="2ADFEED6" w14:textId="77777777" w:rsidR="00852490" w:rsidRDefault="00852490" w:rsidP="00852490">
      <w:r>
        <w:t xml:space="preserve">- </w:t>
      </w:r>
      <w:r w:rsidRPr="00803A02">
        <w:rPr>
          <w:highlight w:val="green"/>
          <w:rPrChange w:id="223" w:author="ziyiryan hao" w:date="2021-08-20T18:13:00Z">
            <w:rPr/>
          </w:rPrChange>
        </w:rPr>
        <w:t>**</w:t>
      </w:r>
      <w:proofErr w:type="spellStart"/>
      <w:r w:rsidRPr="00803A02">
        <w:rPr>
          <w:highlight w:val="green"/>
          <w:rPrChange w:id="224" w:author="ziyiryan hao" w:date="2021-08-20T18:13:00Z">
            <w:rPr/>
          </w:rPrChange>
        </w:rPr>
        <w:t>crs_arr_time</w:t>
      </w:r>
      <w:proofErr w:type="spellEnd"/>
      <w:r w:rsidRPr="00803A02">
        <w:rPr>
          <w:highlight w:val="green"/>
          <w:rPrChange w:id="225" w:author="ziyiryan hao" w:date="2021-08-20T18:13:00Z">
            <w:rPr/>
          </w:rPrChange>
        </w:rPr>
        <w:t>**:</w:t>
      </w:r>
      <w:r>
        <w:t xml:space="preserve"> CRS Arrival Time (local time: </w:t>
      </w:r>
      <w:proofErr w:type="spellStart"/>
      <w:r>
        <w:t>hhmm</w:t>
      </w:r>
      <w:proofErr w:type="spellEnd"/>
      <w:r>
        <w:t>)</w:t>
      </w:r>
    </w:p>
    <w:p w14:paraId="6BDA52AB" w14:textId="77777777" w:rsidR="00852490" w:rsidRDefault="00852490" w:rsidP="00852490">
      <w:r>
        <w:t>- **dup**: Duplicate flag marked Y if the flight is swapped based on Form-3A data</w:t>
      </w:r>
    </w:p>
    <w:p w14:paraId="31A25C8A" w14:textId="7A9358CD" w:rsidR="00852490" w:rsidRDefault="00852490" w:rsidP="00852490">
      <w:r>
        <w:t xml:space="preserve">- </w:t>
      </w:r>
      <w:r w:rsidRPr="000E16B7">
        <w:rPr>
          <w:highlight w:val="green"/>
          <w:rPrChange w:id="226" w:author="ziyiryan hao" w:date="2021-08-20T18:29:00Z">
            <w:rPr/>
          </w:rPrChange>
        </w:rPr>
        <w:t>**</w:t>
      </w:r>
      <w:proofErr w:type="spellStart"/>
      <w:r w:rsidRPr="000E16B7">
        <w:rPr>
          <w:highlight w:val="green"/>
          <w:rPrChange w:id="227" w:author="ziyiryan hao" w:date="2021-08-20T18:29:00Z">
            <w:rPr/>
          </w:rPrChange>
        </w:rPr>
        <w:t>crs_elapsed_time</w:t>
      </w:r>
      <w:proofErr w:type="spellEnd"/>
      <w:r w:rsidRPr="000E16B7">
        <w:rPr>
          <w:highlight w:val="green"/>
          <w:rPrChange w:id="228" w:author="ziyiryan hao" w:date="2021-08-20T18:29:00Z">
            <w:rPr/>
          </w:rPrChange>
        </w:rPr>
        <w:t>**</w:t>
      </w:r>
      <w:r>
        <w:t>: CRS Elapsed Time of Flight, in Minutes</w:t>
      </w:r>
      <w:ins w:id="229" w:author="ziyiryan hao" w:date="2021-08-20T18:23:00Z">
        <w:r w:rsidR="00620AEF">
          <w:t>.</w:t>
        </w:r>
        <w:r w:rsidR="00620AEF" w:rsidRPr="00620AEF">
          <w:rPr>
            <w:rFonts w:ascii="Roboto" w:hAnsi="Roboto"/>
            <w:color w:val="333333"/>
            <w:shd w:val="clear" w:color="auto" w:fill="EFEFEF"/>
          </w:rPr>
          <w:t xml:space="preserve"> </w:t>
        </w:r>
        <w:r w:rsidR="00620AEF">
          <w:rPr>
            <w:rFonts w:ascii="Roboto" w:hAnsi="Roboto"/>
            <w:color w:val="333333"/>
            <w:shd w:val="clear" w:color="auto" w:fill="EFEFEF"/>
          </w:rPr>
          <w:t>Computerized Reservations Systems (CRS)</w:t>
        </w:r>
      </w:ins>
    </w:p>
    <w:p w14:paraId="3CC4DBB2" w14:textId="77777777" w:rsidR="00852490" w:rsidRDefault="00852490" w:rsidP="00852490">
      <w:r>
        <w:t>- **flights**: Number of Flights</w:t>
      </w:r>
    </w:p>
    <w:p w14:paraId="6E306E87" w14:textId="672D1307" w:rsidR="008C78D7" w:rsidRDefault="00852490" w:rsidP="00852490">
      <w:r>
        <w:t xml:space="preserve">- </w:t>
      </w:r>
      <w:r w:rsidRPr="00803A02">
        <w:rPr>
          <w:highlight w:val="green"/>
          <w:rPrChange w:id="230" w:author="ziyiryan hao" w:date="2021-08-20T18:15:00Z">
            <w:rPr/>
          </w:rPrChange>
        </w:rPr>
        <w:t>**distance**:</w:t>
      </w:r>
      <w:r>
        <w:t xml:space="preserve"> Distance between airports (miles)</w:t>
      </w:r>
    </w:p>
    <w:sectPr w:rsidR="008C78D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ziyiryan hao" w:date="2021-08-20T14:47:00Z" w:initials="zh">
    <w:p w14:paraId="2CABEF91" w14:textId="77777777" w:rsidR="00572DAD" w:rsidRDefault="00572DAD">
      <w:pPr>
        <w:pStyle w:val="a4"/>
      </w:pPr>
      <w:r>
        <w:rPr>
          <w:rStyle w:val="a3"/>
        </w:rPr>
        <w:annotationRef/>
      </w:r>
    </w:p>
    <w:p w14:paraId="6B8B4DCC" w14:textId="29CE2B86" w:rsidR="00572DAD" w:rsidRDefault="00572DAD">
      <w:pPr>
        <w:pStyle w:val="a4"/>
      </w:pPr>
      <w:r>
        <w:rPr>
          <w:sz w:val="21"/>
          <w:szCs w:val="22"/>
        </w:rPr>
        <w:pict w14:anchorId="6AA735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pt;height:.35pt" strokeweight="1pt">
            <v:imagedata r:id="rId1" o:title=""/>
            <v:path shadowok="f"/>
            <o:lock v:ext="edit" aspectratio="f"/>
            <o:ink i="AAB=&#10;"/>
          </v:shape>
        </w:pict>
      </w:r>
    </w:p>
  </w:comment>
  <w:comment w:id="4" w:author="ziyiryan hao" w:date="2021-08-20T14:47:00Z" w:initials="zh">
    <w:p w14:paraId="73E701D5" w14:textId="77777777" w:rsidR="00572DAD" w:rsidRDefault="00572DAD">
      <w:pPr>
        <w:pStyle w:val="a4"/>
      </w:pPr>
      <w:r>
        <w:rPr>
          <w:rStyle w:val="a3"/>
        </w:rPr>
        <w:annotationRef/>
      </w:r>
    </w:p>
    <w:p w14:paraId="724FCF6F" w14:textId="0750BD32" w:rsidR="00572DAD" w:rsidRDefault="00572DAD">
      <w:pPr>
        <w:pStyle w:val="a4"/>
      </w:pPr>
      <w:r>
        <w:rPr>
          <w:sz w:val="21"/>
          <w:szCs w:val="22"/>
        </w:rPr>
        <w:pict w14:anchorId="6C517D77">
          <v:shape id="_x0000_i1028" type="#_x0000_t75" style="width:35.9pt;height:.35pt" strokeweight="1pt">
            <v:imagedata r:id="rId1" o:title=""/>
            <v:path shadowok="f"/>
            <o:lock v:ext="edit" aspectratio="f"/>
            <o:ink i="AAA=&#10;"/>
          </v:shape>
        </w:pict>
      </w:r>
    </w:p>
  </w:comment>
  <w:comment w:id="5" w:author="ziyiryan hao" w:date="2021-08-20T14:48:00Z" w:initials="zh">
    <w:p w14:paraId="7B12F58A" w14:textId="77777777" w:rsidR="00572DAD" w:rsidRDefault="00572DAD">
      <w:pPr>
        <w:pStyle w:val="a4"/>
      </w:pPr>
      <w:r>
        <w:rPr>
          <w:rStyle w:val="a3"/>
        </w:rPr>
        <w:annotationRef/>
      </w:r>
    </w:p>
    <w:p w14:paraId="3F76D698" w14:textId="064E2145" w:rsidR="00572DAD" w:rsidRDefault="00572DAD">
      <w:pPr>
        <w:pStyle w:val="a4"/>
      </w:pPr>
      <w:r>
        <w:rPr>
          <w:sz w:val="21"/>
          <w:szCs w:val="22"/>
        </w:rPr>
        <w:pict w14:anchorId="62E75CD0">
          <v:shape id="_x0000_i1032" type="#_x0000_t75" style="width:35.9pt;height:.35pt" strokeweight="1pt">
            <v:imagedata r:id="rId1" o:title=""/>
            <v:path shadowok="f"/>
            <o:lock v:ext="edit" aspectratio="f"/>
            <o:ink i="AAB=&#10;"/>
          </v:shape>
        </w:pict>
      </w:r>
    </w:p>
  </w:comment>
  <w:comment w:id="6" w:author="ziyiryan hao" w:date="2021-08-20T14:48:00Z" w:initials="zh">
    <w:p w14:paraId="245E935B" w14:textId="77777777" w:rsidR="00572DAD" w:rsidRDefault="00572DAD">
      <w:pPr>
        <w:pStyle w:val="a4"/>
      </w:pPr>
      <w:r>
        <w:rPr>
          <w:rStyle w:val="a3"/>
        </w:rPr>
        <w:annotationRef/>
      </w:r>
    </w:p>
    <w:p w14:paraId="7E5F07FD" w14:textId="4A4680EF" w:rsidR="00572DAD" w:rsidRDefault="00572DAD">
      <w:pPr>
        <w:pStyle w:val="a4"/>
      </w:pPr>
      <w:r>
        <w:rPr>
          <w:sz w:val="21"/>
          <w:szCs w:val="22"/>
        </w:rPr>
        <w:pict w14:anchorId="6E977064">
          <v:shape id="_x0000_i1037" type="#_x0000_t75" style="width:35.9pt;height:.35pt" strokeweight="1pt">
            <v:imagedata r:id="rId1" o:title=""/>
            <v:path shadowok="f"/>
            <o:lock v:ext="edit" aspectratio="f"/>
            <o:ink i="AAA=&#10;"/>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8B4DCC" w15:done="0"/>
  <w15:commentEx w15:paraId="724FCF6F" w15:paraIdParent="6B8B4DCC" w15:done="0"/>
  <w15:commentEx w15:paraId="3F76D698" w15:paraIdParent="6B8B4DCC" w15:done="0"/>
  <w15:commentEx w15:paraId="7E5F07FD" w15:paraIdParent="6B8B4D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A3F1D" w16cex:dateUtc="2021-08-20T21:47:00Z"/>
  <w16cex:commentExtensible w16cex:durableId="24CA3F1F" w16cex:dateUtc="2021-08-20T21:47:00Z"/>
  <w16cex:commentExtensible w16cex:durableId="24CA3F20" w16cex:dateUtc="2021-08-20T21:48:00Z"/>
  <w16cex:commentExtensible w16cex:durableId="24CA3F29" w16cex:dateUtc="2021-08-20T2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8B4DCC" w16cid:durableId="24CA3F1D"/>
  <w16cid:commentId w16cid:paraId="724FCF6F" w16cid:durableId="24CA3F1F"/>
  <w16cid:commentId w16cid:paraId="3F76D698" w16cid:durableId="24CA3F20"/>
  <w16cid:commentId w16cid:paraId="7E5F07FD" w16cid:durableId="24CA3F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iyiryan hao">
    <w15:presenceInfo w15:providerId="Windows Live" w15:userId="8f5401ac62c016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90"/>
    <w:rsid w:val="000E16B7"/>
    <w:rsid w:val="00572DAD"/>
    <w:rsid w:val="00620AEF"/>
    <w:rsid w:val="00803A02"/>
    <w:rsid w:val="00852490"/>
    <w:rsid w:val="008C78D7"/>
    <w:rsid w:val="009F4F11"/>
    <w:rsid w:val="00D11FA4"/>
    <w:rsid w:val="00DB01C1"/>
    <w:rsid w:val="00F37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7301"/>
  <w15:chartTrackingRefBased/>
  <w15:docId w15:val="{3D67D4BF-E87E-45B1-8CA2-2449D4F62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572DAD"/>
    <w:rPr>
      <w:sz w:val="16"/>
      <w:szCs w:val="16"/>
    </w:rPr>
  </w:style>
  <w:style w:type="paragraph" w:styleId="a4">
    <w:name w:val="annotation text"/>
    <w:basedOn w:val="a"/>
    <w:link w:val="a5"/>
    <w:uiPriority w:val="99"/>
    <w:semiHidden/>
    <w:unhideWhenUsed/>
    <w:rsid w:val="00572DAD"/>
    <w:rPr>
      <w:sz w:val="20"/>
      <w:szCs w:val="20"/>
    </w:rPr>
  </w:style>
  <w:style w:type="character" w:customStyle="1" w:styleId="a5">
    <w:name w:val="批注文字 字符"/>
    <w:basedOn w:val="a0"/>
    <w:link w:val="a4"/>
    <w:uiPriority w:val="99"/>
    <w:semiHidden/>
    <w:rsid w:val="00572DAD"/>
    <w:rPr>
      <w:sz w:val="20"/>
      <w:szCs w:val="20"/>
    </w:rPr>
  </w:style>
  <w:style w:type="paragraph" w:styleId="a6">
    <w:name w:val="annotation subject"/>
    <w:basedOn w:val="a4"/>
    <w:next w:val="a4"/>
    <w:link w:val="a7"/>
    <w:uiPriority w:val="99"/>
    <w:semiHidden/>
    <w:unhideWhenUsed/>
    <w:rsid w:val="00572DAD"/>
    <w:rPr>
      <w:b/>
      <w:bCs/>
    </w:rPr>
  </w:style>
  <w:style w:type="character" w:customStyle="1" w:styleId="a7">
    <w:name w:val="批注主题 字符"/>
    <w:basedOn w:val="a5"/>
    <w:link w:val="a6"/>
    <w:uiPriority w:val="99"/>
    <w:semiHidden/>
    <w:rsid w:val="00572D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1675</Words>
  <Characters>9550</Characters>
  <Application>Microsoft Office Word</Application>
  <DocSecurity>0</DocSecurity>
  <Lines>79</Lines>
  <Paragraphs>22</Paragraphs>
  <ScaleCrop>false</ScaleCrop>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ziyiryan hao</dc:creator>
  <cp:keywords/>
  <dc:description/>
  <cp:lastModifiedBy>ziyiryan hao</cp:lastModifiedBy>
  <cp:revision>4</cp:revision>
  <dcterms:created xsi:type="dcterms:W3CDTF">2021-08-20T21:46:00Z</dcterms:created>
  <dcterms:modified xsi:type="dcterms:W3CDTF">2021-08-21T01:58:00Z</dcterms:modified>
</cp:coreProperties>
</file>